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0C393" w14:textId="77777777" w:rsidR="00DC3A1C" w:rsidRDefault="00743FA9">
      <w:pPr>
        <w:spacing w:after="0"/>
        <w:rPr>
          <w:rFonts w:cstheme="minorHAnsi"/>
          <w:color w:val="000000"/>
          <w:sz w:val="20"/>
          <w:szCs w:val="20"/>
        </w:rPr>
      </w:pPr>
      <w:r>
        <w:rPr>
          <w:rFonts w:cstheme="minorHAnsi"/>
          <w:color w:val="000000"/>
          <w:sz w:val="20"/>
          <w:szCs w:val="20"/>
        </w:rPr>
        <w:t>Nalongsone Danddank</w:t>
      </w:r>
    </w:p>
    <w:p w14:paraId="7C2BDE00" w14:textId="77777777" w:rsidR="00DC3A1C" w:rsidRDefault="00743FA9">
      <w:pPr>
        <w:spacing w:after="0"/>
        <w:rPr>
          <w:rFonts w:cstheme="minorHAnsi"/>
          <w:color w:val="000000"/>
          <w:sz w:val="20"/>
          <w:szCs w:val="20"/>
        </w:rPr>
      </w:pPr>
      <w:r>
        <w:rPr>
          <w:rFonts w:cstheme="minorHAnsi"/>
          <w:color w:val="000000"/>
          <w:sz w:val="20"/>
          <w:szCs w:val="20"/>
        </w:rPr>
        <w:t>Rich Fritz</w:t>
      </w:r>
    </w:p>
    <w:p w14:paraId="39F0B317" w14:textId="77777777" w:rsidR="00DC3A1C" w:rsidRDefault="00743FA9">
      <w:pPr>
        <w:spacing w:after="0"/>
        <w:rPr>
          <w:rFonts w:cstheme="minorHAnsi"/>
          <w:color w:val="000000"/>
          <w:sz w:val="20"/>
          <w:szCs w:val="20"/>
        </w:rPr>
      </w:pPr>
      <w:r>
        <w:rPr>
          <w:rFonts w:cstheme="minorHAnsi"/>
          <w:color w:val="000000"/>
          <w:sz w:val="20"/>
          <w:szCs w:val="20"/>
        </w:rPr>
        <w:t>Ryan Kinsella</w:t>
      </w:r>
    </w:p>
    <w:p w14:paraId="62135464" w14:textId="77777777" w:rsidR="00DC3A1C" w:rsidRDefault="00743FA9">
      <w:pPr>
        <w:spacing w:after="0"/>
        <w:rPr>
          <w:rFonts w:cstheme="minorHAnsi"/>
          <w:color w:val="000000"/>
          <w:sz w:val="20"/>
          <w:szCs w:val="20"/>
        </w:rPr>
      </w:pPr>
      <w:r>
        <w:rPr>
          <w:rFonts w:cstheme="minorHAnsi"/>
          <w:color w:val="000000"/>
          <w:sz w:val="20"/>
          <w:szCs w:val="20"/>
        </w:rPr>
        <w:t>Gilbert Ponsness</w:t>
      </w:r>
    </w:p>
    <w:p w14:paraId="1A9974C5" w14:textId="77777777" w:rsidR="00DC3A1C" w:rsidRDefault="00743FA9">
      <w:pPr>
        <w:spacing w:after="0"/>
        <w:rPr>
          <w:rFonts w:cstheme="minorHAnsi"/>
          <w:color w:val="000000"/>
          <w:sz w:val="20"/>
          <w:szCs w:val="20"/>
        </w:rPr>
      </w:pPr>
      <w:r>
        <w:rPr>
          <w:rFonts w:cstheme="minorHAnsi"/>
          <w:color w:val="000000"/>
          <w:sz w:val="20"/>
          <w:szCs w:val="20"/>
        </w:rPr>
        <w:t>Marc Wedo</w:t>
      </w:r>
    </w:p>
    <w:p w14:paraId="0C216763" w14:textId="77777777" w:rsidR="00DC3A1C" w:rsidRDefault="00743FA9">
      <w:pPr>
        <w:spacing w:after="0"/>
        <w:rPr>
          <w:rFonts w:cstheme="minorHAnsi"/>
          <w:color w:val="000000"/>
          <w:sz w:val="20"/>
          <w:szCs w:val="20"/>
        </w:rPr>
      </w:pPr>
      <w:r>
        <w:rPr>
          <w:rFonts w:cstheme="minorHAnsi"/>
          <w:color w:val="000000"/>
          <w:sz w:val="20"/>
          <w:szCs w:val="20"/>
        </w:rPr>
        <w:t>ICS372-02</w:t>
      </w:r>
    </w:p>
    <w:p w14:paraId="7887EED1" w14:textId="77777777" w:rsidR="00DC3A1C" w:rsidRDefault="00743FA9">
      <w:pPr>
        <w:spacing w:after="0"/>
        <w:rPr>
          <w:rFonts w:cstheme="minorHAnsi"/>
          <w:color w:val="000000"/>
          <w:sz w:val="20"/>
          <w:szCs w:val="20"/>
        </w:rPr>
      </w:pPr>
      <w:r>
        <w:rPr>
          <w:rFonts w:cstheme="minorHAnsi"/>
          <w:color w:val="000000"/>
          <w:sz w:val="20"/>
          <w:szCs w:val="20"/>
        </w:rPr>
        <w:t>21-MAR-2021</w:t>
      </w:r>
    </w:p>
    <w:p w14:paraId="11E1CE6D" w14:textId="77777777" w:rsidR="00DC3A1C" w:rsidRDefault="00DC3A1C">
      <w:pPr>
        <w:spacing w:after="0"/>
        <w:rPr>
          <w:rFonts w:cstheme="minorHAnsi"/>
          <w:color w:val="000000"/>
          <w:sz w:val="20"/>
          <w:szCs w:val="20"/>
        </w:rPr>
      </w:pPr>
    </w:p>
    <w:p w14:paraId="1EB8E0E0" w14:textId="77777777" w:rsidR="00DC3A1C" w:rsidRDefault="00743FA9">
      <w:pPr>
        <w:spacing w:after="0"/>
        <w:jc w:val="center"/>
        <w:rPr>
          <w:rFonts w:cstheme="minorHAnsi"/>
          <w:color w:val="000000"/>
          <w:sz w:val="20"/>
          <w:szCs w:val="20"/>
        </w:rPr>
      </w:pPr>
      <w:r>
        <w:rPr>
          <w:rFonts w:cstheme="minorHAnsi"/>
          <w:color w:val="000000"/>
          <w:sz w:val="20"/>
          <w:szCs w:val="20"/>
        </w:rPr>
        <w:t>Grocery Store Design Document</w:t>
      </w:r>
    </w:p>
    <w:p w14:paraId="3597AA79" w14:textId="77777777" w:rsidR="00DC3A1C" w:rsidRDefault="00DC3A1C">
      <w:pPr>
        <w:spacing w:after="0"/>
        <w:rPr>
          <w:rFonts w:cstheme="minorHAnsi"/>
          <w:color w:val="000000"/>
          <w:sz w:val="20"/>
          <w:szCs w:val="20"/>
        </w:rPr>
      </w:pPr>
    </w:p>
    <w:p w14:paraId="1673A72C" w14:textId="77777777" w:rsidR="00DC3A1C" w:rsidRDefault="00743FA9">
      <w:pPr>
        <w:spacing w:after="0"/>
        <w:rPr>
          <w:rFonts w:cstheme="minorHAnsi"/>
          <w:b/>
          <w:bCs/>
          <w:color w:val="000000"/>
          <w:sz w:val="24"/>
          <w:szCs w:val="24"/>
        </w:rPr>
      </w:pPr>
      <w:r>
        <w:rPr>
          <w:rFonts w:cstheme="minorHAnsi"/>
          <w:b/>
          <w:bCs/>
          <w:color w:val="000000"/>
          <w:sz w:val="24"/>
          <w:szCs w:val="24"/>
        </w:rPr>
        <w:t>USE CASES:</w:t>
      </w:r>
    </w:p>
    <w:p w14:paraId="6DE0F3D6" w14:textId="488435F4" w:rsidR="00DC3A1C" w:rsidRDefault="00743FA9">
      <w:pPr>
        <w:spacing w:after="0"/>
        <w:rPr>
          <w:rFonts w:cstheme="minorHAnsi"/>
          <w:b/>
          <w:bCs/>
          <w:color w:val="000000"/>
          <w:sz w:val="24"/>
          <w:szCs w:val="24"/>
        </w:rPr>
      </w:pPr>
      <w:r>
        <w:rPr>
          <w:rFonts w:cstheme="minorHAnsi"/>
          <w:b/>
          <w:bCs/>
          <w:color w:val="000000"/>
          <w:sz w:val="24"/>
          <w:szCs w:val="24"/>
        </w:rPr>
        <w:t>Remove a Member</w:t>
      </w:r>
      <w:del w:id="0" w:author="Marc W" w:date="2021-04-01T14:12:00Z">
        <w:r w:rsidR="001F5CC0">
          <w:rPr>
            <w:rFonts w:cstheme="minorHAnsi"/>
            <w:b/>
            <w:bCs/>
            <w:color w:val="000000"/>
            <w:sz w:val="24"/>
            <w:szCs w:val="24"/>
          </w:rPr>
          <w:delText xml:space="preserve"> </w:delText>
        </w:r>
        <w:r w:rsidR="001F5CC0">
          <w:rPr>
            <w:rFonts w:cs="Arial-BoldMT"/>
            <w:b/>
            <w:bCs/>
            <w:sz w:val="24"/>
            <w:szCs w:val="24"/>
          </w:rPr>
          <w:delText>– prepared by Richard Fritz</w:delText>
        </w:r>
      </w:del>
    </w:p>
    <w:tbl>
      <w:tblPr>
        <w:tblStyle w:val="TableGrid"/>
        <w:tblW w:w="9350" w:type="dxa"/>
        <w:tblInd w:w="113" w:type="dxa"/>
        <w:tblLayout w:type="fixed"/>
        <w:tblLook w:val="04A0" w:firstRow="1" w:lastRow="0" w:firstColumn="1" w:lastColumn="0" w:noHBand="0" w:noVBand="1"/>
      </w:tblPr>
      <w:tblGrid>
        <w:gridCol w:w="4676"/>
        <w:gridCol w:w="4674"/>
      </w:tblGrid>
      <w:tr w:rsidR="00DC3A1C" w14:paraId="73F424AD" w14:textId="77777777">
        <w:tc>
          <w:tcPr>
            <w:tcW w:w="4675" w:type="dxa"/>
          </w:tcPr>
          <w:p w14:paraId="69F74310"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4DD4B36C" w14:textId="77777777" w:rsidR="00DC3A1C" w:rsidRDefault="00743FA9">
            <w:pPr>
              <w:spacing w:after="0" w:line="240" w:lineRule="auto"/>
              <w:rPr>
                <w:rFonts w:ascii="Calibri" w:eastAsia="Calibri" w:hAnsi="Calibri"/>
              </w:rPr>
            </w:pPr>
            <w:r>
              <w:rPr>
                <w:rFonts w:eastAsia="Calibri"/>
              </w:rPr>
              <w:t>Response from the system</w:t>
            </w:r>
          </w:p>
        </w:tc>
      </w:tr>
      <w:tr w:rsidR="00DC3A1C" w14:paraId="75266BAD" w14:textId="77777777">
        <w:tc>
          <w:tcPr>
            <w:tcW w:w="4675" w:type="dxa"/>
          </w:tcPr>
          <w:p w14:paraId="782FF702"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initiates remove a Member</w:t>
            </w:r>
          </w:p>
        </w:tc>
        <w:tc>
          <w:tcPr>
            <w:tcW w:w="4674" w:type="dxa"/>
          </w:tcPr>
          <w:p w14:paraId="6323F2CC" w14:textId="77777777" w:rsidR="00DC3A1C" w:rsidRDefault="00DC3A1C">
            <w:pPr>
              <w:spacing w:after="0" w:line="240" w:lineRule="auto"/>
              <w:rPr>
                <w:rFonts w:ascii="Calibri" w:eastAsia="Calibri" w:hAnsi="Calibri"/>
              </w:rPr>
            </w:pPr>
          </w:p>
        </w:tc>
      </w:tr>
      <w:tr w:rsidR="00DC3A1C" w14:paraId="0ACE9C27" w14:textId="77777777">
        <w:tc>
          <w:tcPr>
            <w:tcW w:w="4675" w:type="dxa"/>
          </w:tcPr>
          <w:p w14:paraId="5DFDB771" w14:textId="77777777" w:rsidR="00DC3A1C" w:rsidRDefault="00DC3A1C">
            <w:pPr>
              <w:spacing w:after="0" w:line="240" w:lineRule="auto"/>
              <w:rPr>
                <w:rFonts w:ascii="Calibri" w:eastAsia="Calibri" w:hAnsi="Calibri"/>
              </w:rPr>
            </w:pPr>
          </w:p>
        </w:tc>
        <w:tc>
          <w:tcPr>
            <w:tcW w:w="4674" w:type="dxa"/>
          </w:tcPr>
          <w:p w14:paraId="697363F5"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asks for the Members ID</w:t>
            </w:r>
          </w:p>
        </w:tc>
      </w:tr>
      <w:tr w:rsidR="00DC3A1C" w14:paraId="7B2789C4" w14:textId="77777777">
        <w:tc>
          <w:tcPr>
            <w:tcW w:w="4675" w:type="dxa"/>
          </w:tcPr>
          <w:p w14:paraId="33493818" w14:textId="77777777" w:rsidR="00DC3A1C" w:rsidRDefault="00743FA9">
            <w:pPr>
              <w:pStyle w:val="ListParagraph"/>
              <w:numPr>
                <w:ilvl w:val="0"/>
                <w:numId w:val="1"/>
              </w:numPr>
              <w:spacing w:after="0" w:line="240" w:lineRule="auto"/>
              <w:rPr>
                <w:rFonts w:ascii="Calibri" w:eastAsia="Calibri" w:hAnsi="Calibri"/>
              </w:rPr>
            </w:pPr>
            <w:r>
              <w:rPr>
                <w:rFonts w:eastAsia="Calibri"/>
              </w:rPr>
              <w:t>The Employee enters the Member ID</w:t>
            </w:r>
          </w:p>
        </w:tc>
        <w:tc>
          <w:tcPr>
            <w:tcW w:w="4674" w:type="dxa"/>
          </w:tcPr>
          <w:p w14:paraId="1AF9C5D7" w14:textId="77777777" w:rsidR="00DC3A1C" w:rsidRDefault="00DC3A1C">
            <w:pPr>
              <w:spacing w:after="0" w:line="240" w:lineRule="auto"/>
              <w:rPr>
                <w:rFonts w:ascii="Calibri" w:eastAsia="Calibri" w:hAnsi="Calibri"/>
              </w:rPr>
            </w:pPr>
          </w:p>
        </w:tc>
      </w:tr>
      <w:tr w:rsidR="00DC3A1C" w14:paraId="0692F5F1" w14:textId="77777777">
        <w:tc>
          <w:tcPr>
            <w:tcW w:w="4675" w:type="dxa"/>
          </w:tcPr>
          <w:p w14:paraId="36DD1B0A" w14:textId="77777777" w:rsidR="00DC3A1C" w:rsidRDefault="00DC3A1C">
            <w:pPr>
              <w:spacing w:after="0" w:line="240" w:lineRule="auto"/>
              <w:rPr>
                <w:rFonts w:ascii="Calibri" w:eastAsia="Calibri" w:hAnsi="Calibri"/>
              </w:rPr>
            </w:pPr>
          </w:p>
        </w:tc>
        <w:tc>
          <w:tcPr>
            <w:tcW w:w="4674" w:type="dxa"/>
          </w:tcPr>
          <w:p w14:paraId="5B632BC4" w14:textId="77777777" w:rsidR="00DC3A1C" w:rsidRDefault="00743FA9">
            <w:pPr>
              <w:pStyle w:val="ListParagraph"/>
              <w:numPr>
                <w:ilvl w:val="0"/>
                <w:numId w:val="1"/>
              </w:numPr>
              <w:spacing w:after="0" w:line="240" w:lineRule="auto"/>
              <w:rPr>
                <w:rFonts w:ascii="Calibri" w:eastAsia="Calibri" w:hAnsi="Calibri"/>
              </w:rPr>
            </w:pPr>
            <w:r>
              <w:rPr>
                <w:rFonts w:eastAsia="Calibri"/>
              </w:rPr>
              <w:t>The System checks the member list to see if it is a valid Member.  If valid the member is removed, if not return an error</w:t>
            </w:r>
          </w:p>
        </w:tc>
      </w:tr>
    </w:tbl>
    <w:p w14:paraId="4EF1DC11" w14:textId="77777777" w:rsidR="00DC3A1C" w:rsidRDefault="00DC3A1C">
      <w:pPr>
        <w:spacing w:after="0"/>
        <w:rPr>
          <w:b/>
          <w:bCs/>
          <w:sz w:val="24"/>
          <w:szCs w:val="24"/>
        </w:rPr>
      </w:pPr>
    </w:p>
    <w:p w14:paraId="2F9456E3" w14:textId="653C5C31" w:rsidR="00DC3A1C" w:rsidRDefault="00743FA9">
      <w:pPr>
        <w:spacing w:after="0"/>
        <w:rPr>
          <w:b/>
          <w:bCs/>
          <w:sz w:val="24"/>
          <w:szCs w:val="24"/>
        </w:rPr>
      </w:pPr>
      <w:r>
        <w:rPr>
          <w:b/>
          <w:bCs/>
          <w:sz w:val="24"/>
          <w:szCs w:val="24"/>
        </w:rPr>
        <w:t>Add a product</w:t>
      </w:r>
      <w:del w:id="1" w:author="Marc W" w:date="2021-04-01T14:12:00Z">
        <w:r w:rsidR="001F5CC0">
          <w:rPr>
            <w:b/>
            <w:bCs/>
            <w:sz w:val="24"/>
            <w:szCs w:val="24"/>
          </w:rPr>
          <w:delText xml:space="preserve"> </w:delText>
        </w:r>
        <w:r w:rsidR="001F5CC0">
          <w:rPr>
            <w:rFonts w:cs="Arial-BoldMT"/>
            <w:b/>
            <w:bCs/>
            <w:sz w:val="24"/>
            <w:szCs w:val="24"/>
          </w:rPr>
          <w:delText>– prepared by Richard Fritz</w:delText>
        </w:r>
      </w:del>
    </w:p>
    <w:tbl>
      <w:tblPr>
        <w:tblStyle w:val="TableGrid"/>
        <w:tblW w:w="9350" w:type="dxa"/>
        <w:tblInd w:w="113" w:type="dxa"/>
        <w:tblLayout w:type="fixed"/>
        <w:tblLook w:val="04A0" w:firstRow="1" w:lastRow="0" w:firstColumn="1" w:lastColumn="0" w:noHBand="0" w:noVBand="1"/>
      </w:tblPr>
      <w:tblGrid>
        <w:gridCol w:w="4676"/>
        <w:gridCol w:w="4674"/>
      </w:tblGrid>
      <w:tr w:rsidR="00DC3A1C" w14:paraId="43D252DC" w14:textId="77777777">
        <w:tc>
          <w:tcPr>
            <w:tcW w:w="4675" w:type="dxa"/>
          </w:tcPr>
          <w:p w14:paraId="68D60CB7"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76B2C8E8" w14:textId="77777777" w:rsidR="00DC3A1C" w:rsidRDefault="00743FA9">
            <w:pPr>
              <w:spacing w:after="0" w:line="240" w:lineRule="auto"/>
              <w:rPr>
                <w:rFonts w:ascii="Calibri" w:eastAsia="Calibri" w:hAnsi="Calibri"/>
              </w:rPr>
            </w:pPr>
            <w:r>
              <w:rPr>
                <w:rFonts w:eastAsia="Calibri"/>
              </w:rPr>
              <w:t>Responses from the system</w:t>
            </w:r>
          </w:p>
        </w:tc>
      </w:tr>
      <w:tr w:rsidR="00DC3A1C" w14:paraId="4E917E91" w14:textId="77777777">
        <w:tc>
          <w:tcPr>
            <w:tcW w:w="4675" w:type="dxa"/>
          </w:tcPr>
          <w:p w14:paraId="76C18F05"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initiates adding a new product</w:t>
            </w:r>
          </w:p>
        </w:tc>
        <w:tc>
          <w:tcPr>
            <w:tcW w:w="4674" w:type="dxa"/>
          </w:tcPr>
          <w:p w14:paraId="7A98AF7E" w14:textId="77777777" w:rsidR="00DC3A1C" w:rsidRDefault="00DC3A1C">
            <w:pPr>
              <w:spacing w:after="0" w:line="240" w:lineRule="auto"/>
              <w:rPr>
                <w:rFonts w:ascii="Calibri" w:eastAsia="Calibri" w:hAnsi="Calibri"/>
              </w:rPr>
            </w:pPr>
          </w:p>
        </w:tc>
      </w:tr>
      <w:tr w:rsidR="00DC3A1C" w14:paraId="38E45854" w14:textId="77777777">
        <w:tc>
          <w:tcPr>
            <w:tcW w:w="4675" w:type="dxa"/>
          </w:tcPr>
          <w:p w14:paraId="3EB15C04" w14:textId="77777777" w:rsidR="00DC3A1C" w:rsidRDefault="00DC3A1C">
            <w:pPr>
              <w:spacing w:after="0" w:line="240" w:lineRule="auto"/>
              <w:rPr>
                <w:rFonts w:ascii="Calibri" w:eastAsia="Calibri" w:hAnsi="Calibri"/>
              </w:rPr>
            </w:pPr>
          </w:p>
        </w:tc>
        <w:tc>
          <w:tcPr>
            <w:tcW w:w="4674" w:type="dxa"/>
          </w:tcPr>
          <w:p w14:paraId="3523C90A" w14:textId="77777777" w:rsidR="00DC3A1C" w:rsidRDefault="00743FA9">
            <w:pPr>
              <w:pStyle w:val="ListParagraph"/>
              <w:numPr>
                <w:ilvl w:val="0"/>
                <w:numId w:val="2"/>
              </w:numPr>
              <w:spacing w:after="0" w:line="240" w:lineRule="auto"/>
              <w:rPr>
                <w:rFonts w:ascii="Calibri" w:eastAsia="Calibri" w:hAnsi="Calibri"/>
              </w:rPr>
            </w:pPr>
            <w:r>
              <w:rPr>
                <w:rFonts w:eastAsia="Calibri"/>
              </w:rPr>
              <w:t xml:space="preserve">The System asks for the product name, id, stock on hand and current price, </w:t>
            </w:r>
          </w:p>
        </w:tc>
      </w:tr>
      <w:tr w:rsidR="00DC3A1C" w14:paraId="57BAEB56" w14:textId="77777777">
        <w:tc>
          <w:tcPr>
            <w:tcW w:w="4675" w:type="dxa"/>
          </w:tcPr>
          <w:p w14:paraId="2B1D643C" w14:textId="77777777" w:rsidR="00DC3A1C" w:rsidRDefault="00743FA9">
            <w:pPr>
              <w:pStyle w:val="ListParagraph"/>
              <w:numPr>
                <w:ilvl w:val="0"/>
                <w:numId w:val="2"/>
              </w:numPr>
              <w:spacing w:after="0" w:line="240" w:lineRule="auto"/>
              <w:rPr>
                <w:rFonts w:ascii="Calibri" w:eastAsia="Calibri" w:hAnsi="Calibri"/>
              </w:rPr>
            </w:pPr>
            <w:r>
              <w:rPr>
                <w:rFonts w:eastAsia="Calibri"/>
              </w:rPr>
              <w:t>Employee enters the product name, id, stock on hand, current price, and reorder level</w:t>
            </w:r>
          </w:p>
        </w:tc>
        <w:tc>
          <w:tcPr>
            <w:tcW w:w="4674" w:type="dxa"/>
          </w:tcPr>
          <w:p w14:paraId="219B23D8" w14:textId="77777777" w:rsidR="00DC3A1C" w:rsidRDefault="00DC3A1C">
            <w:pPr>
              <w:spacing w:after="0" w:line="240" w:lineRule="auto"/>
              <w:rPr>
                <w:rFonts w:ascii="Calibri" w:eastAsia="Calibri" w:hAnsi="Calibri"/>
              </w:rPr>
            </w:pPr>
          </w:p>
        </w:tc>
      </w:tr>
      <w:tr w:rsidR="00DC3A1C" w14:paraId="16B28AF9" w14:textId="77777777">
        <w:tc>
          <w:tcPr>
            <w:tcW w:w="4675" w:type="dxa"/>
          </w:tcPr>
          <w:p w14:paraId="38E3223A" w14:textId="77777777" w:rsidR="00DC3A1C" w:rsidRDefault="00DC3A1C">
            <w:pPr>
              <w:spacing w:after="0" w:line="240" w:lineRule="auto"/>
              <w:rPr>
                <w:rFonts w:ascii="Calibri" w:eastAsia="Calibri" w:hAnsi="Calibri"/>
              </w:rPr>
            </w:pPr>
          </w:p>
        </w:tc>
        <w:tc>
          <w:tcPr>
            <w:tcW w:w="4674" w:type="dxa"/>
          </w:tcPr>
          <w:p w14:paraId="7CA4D8B1" w14:textId="77777777" w:rsidR="00DC3A1C" w:rsidRDefault="00743FA9">
            <w:pPr>
              <w:pStyle w:val="ListParagraph"/>
              <w:numPr>
                <w:ilvl w:val="0"/>
                <w:numId w:val="2"/>
              </w:numPr>
              <w:spacing w:after="0" w:line="240" w:lineRule="auto"/>
              <w:rPr>
                <w:rFonts w:ascii="Calibri" w:eastAsia="Calibri" w:hAnsi="Calibri"/>
              </w:rPr>
            </w:pPr>
            <w:r>
              <w:rPr>
                <w:rFonts w:eastAsia="Calibri"/>
              </w:rPr>
              <w:t>The system checks the product name.</w:t>
            </w:r>
          </w:p>
          <w:p w14:paraId="5B1A0565" w14:textId="77777777" w:rsidR="00DC3A1C" w:rsidRDefault="00743FA9">
            <w:pPr>
              <w:pStyle w:val="ListParagraph"/>
              <w:spacing w:after="0" w:line="240" w:lineRule="auto"/>
              <w:rPr>
                <w:rFonts w:ascii="Calibri" w:eastAsia="Calibri" w:hAnsi="Calibri"/>
              </w:rPr>
            </w:pPr>
            <w:r>
              <w:rPr>
                <w:rFonts w:eastAsia="Calibri"/>
              </w:rPr>
              <w:t>If product does not exist new product is added with product name, product id, stock on hand, current price, and reorder level.  An Order is generated with qty = 2 * reorder level</w:t>
            </w:r>
          </w:p>
          <w:p w14:paraId="104DE0B7" w14:textId="77777777" w:rsidR="00DC3A1C" w:rsidRDefault="00743FA9">
            <w:pPr>
              <w:pStyle w:val="ListParagraph"/>
              <w:spacing w:after="0" w:line="240" w:lineRule="auto"/>
              <w:rPr>
                <w:rFonts w:ascii="Calibri" w:eastAsia="Calibri" w:hAnsi="Calibri"/>
              </w:rPr>
            </w:pPr>
            <w:r>
              <w:rPr>
                <w:rFonts w:eastAsia="Calibri"/>
              </w:rPr>
              <w:t>If product exists, the system does not add product and returns an error that product &lt;name&gt; already exists</w:t>
            </w:r>
          </w:p>
        </w:tc>
      </w:tr>
    </w:tbl>
    <w:p w14:paraId="5A8A38AA" w14:textId="77777777" w:rsidR="00DC3A1C" w:rsidRDefault="00DC3A1C">
      <w:pPr>
        <w:spacing w:after="0"/>
      </w:pPr>
    </w:p>
    <w:p w14:paraId="03ACB32B" w14:textId="77777777" w:rsidR="00DC3A1C" w:rsidRDefault="00743FA9">
      <w:pPr>
        <w:spacing w:after="0"/>
        <w:rPr>
          <w:b/>
          <w:bCs/>
          <w:sz w:val="24"/>
          <w:szCs w:val="24"/>
        </w:rPr>
      </w:pPr>
      <w:r>
        <w:br w:type="page"/>
      </w:r>
    </w:p>
    <w:p w14:paraId="13623132" w14:textId="77777777" w:rsidR="00DC3A1C" w:rsidRDefault="00743FA9">
      <w:pPr>
        <w:spacing w:after="0"/>
        <w:rPr>
          <w:b/>
          <w:bCs/>
          <w:sz w:val="24"/>
          <w:szCs w:val="24"/>
        </w:rPr>
      </w:pPr>
      <w:r>
        <w:rPr>
          <w:b/>
          <w:bCs/>
          <w:sz w:val="24"/>
          <w:szCs w:val="24"/>
        </w:rPr>
        <w:lastRenderedPageBreak/>
        <w:t>Check out Items</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4E6BEDE0" w14:textId="77777777">
        <w:tc>
          <w:tcPr>
            <w:tcW w:w="4675" w:type="dxa"/>
          </w:tcPr>
          <w:p w14:paraId="390603F6" w14:textId="77777777" w:rsidR="00DC3A1C" w:rsidRDefault="00743FA9">
            <w:pPr>
              <w:pStyle w:val="TableContents"/>
              <w:jc w:val="center"/>
              <w:rPr>
                <w:i/>
              </w:rPr>
            </w:pPr>
            <w:r>
              <w:rPr>
                <w:i/>
              </w:rPr>
              <w:t>Actions performed by the actor</w:t>
            </w:r>
          </w:p>
        </w:tc>
        <w:tc>
          <w:tcPr>
            <w:tcW w:w="4674" w:type="dxa"/>
          </w:tcPr>
          <w:p w14:paraId="36D2C212" w14:textId="77777777" w:rsidR="00DC3A1C" w:rsidRDefault="00743FA9">
            <w:pPr>
              <w:pStyle w:val="TableContents"/>
              <w:jc w:val="center"/>
              <w:rPr>
                <w:i/>
              </w:rPr>
            </w:pPr>
            <w:r>
              <w:rPr>
                <w:i/>
              </w:rPr>
              <w:t>Responses from the system</w:t>
            </w:r>
          </w:p>
        </w:tc>
      </w:tr>
      <w:tr w:rsidR="00DC3A1C" w14:paraId="5ABDB130" w14:textId="77777777">
        <w:trPr>
          <w:trHeight w:val="528"/>
        </w:trPr>
        <w:tc>
          <w:tcPr>
            <w:tcW w:w="4675" w:type="dxa"/>
          </w:tcPr>
          <w:p w14:paraId="1D919334" w14:textId="77777777" w:rsidR="00DC3A1C" w:rsidRDefault="00743FA9">
            <w:pPr>
              <w:pStyle w:val="TableContents"/>
            </w:pPr>
            <w:r>
              <w:t>1. The member comes to the check-out counter and removes grocery items from cart.</w:t>
            </w:r>
          </w:p>
        </w:tc>
        <w:tc>
          <w:tcPr>
            <w:tcW w:w="4674" w:type="dxa"/>
          </w:tcPr>
          <w:p w14:paraId="74C8E9C9" w14:textId="77777777" w:rsidR="00DC3A1C" w:rsidRDefault="00DC3A1C">
            <w:pPr>
              <w:pStyle w:val="TableContents"/>
            </w:pPr>
          </w:p>
        </w:tc>
      </w:tr>
      <w:tr w:rsidR="00DC3A1C" w14:paraId="6CB86F19" w14:textId="77777777">
        <w:trPr>
          <w:trHeight w:val="528"/>
        </w:trPr>
        <w:tc>
          <w:tcPr>
            <w:tcW w:w="4675" w:type="dxa"/>
          </w:tcPr>
          <w:p w14:paraId="3A43714E" w14:textId="77777777" w:rsidR="00DC3A1C" w:rsidRDefault="00743FA9">
            <w:pPr>
              <w:pStyle w:val="TableContents"/>
            </w:pPr>
            <w:r>
              <w:t>2. The cashier issues a request to check out items, and asks member for identification.</w:t>
            </w:r>
          </w:p>
        </w:tc>
        <w:tc>
          <w:tcPr>
            <w:tcW w:w="4674" w:type="dxa"/>
          </w:tcPr>
          <w:p w14:paraId="485E8245" w14:textId="77777777" w:rsidR="00DC3A1C" w:rsidRDefault="00DC3A1C">
            <w:pPr>
              <w:pStyle w:val="TableContents"/>
            </w:pPr>
          </w:p>
        </w:tc>
      </w:tr>
      <w:tr w:rsidR="00DC3A1C" w14:paraId="3F3BDD4E" w14:textId="77777777">
        <w:trPr>
          <w:trHeight w:val="528"/>
        </w:trPr>
        <w:tc>
          <w:tcPr>
            <w:tcW w:w="4675" w:type="dxa"/>
          </w:tcPr>
          <w:p w14:paraId="7A8B10B5" w14:textId="77777777" w:rsidR="00DC3A1C" w:rsidRDefault="00DC3A1C">
            <w:pPr>
              <w:pStyle w:val="TableContents"/>
            </w:pPr>
          </w:p>
        </w:tc>
        <w:tc>
          <w:tcPr>
            <w:tcW w:w="4674" w:type="dxa"/>
          </w:tcPr>
          <w:p w14:paraId="440CEF0F" w14:textId="77777777" w:rsidR="00DC3A1C" w:rsidRDefault="00743FA9">
            <w:pPr>
              <w:pStyle w:val="TableContents"/>
            </w:pPr>
            <w:r>
              <w:t>3. The system asks for the member id.</w:t>
            </w:r>
          </w:p>
        </w:tc>
      </w:tr>
      <w:tr w:rsidR="00DC3A1C" w14:paraId="08520092" w14:textId="77777777">
        <w:trPr>
          <w:trHeight w:val="528"/>
        </w:trPr>
        <w:tc>
          <w:tcPr>
            <w:tcW w:w="4675" w:type="dxa"/>
          </w:tcPr>
          <w:p w14:paraId="76A5BE6B" w14:textId="77777777" w:rsidR="00DC3A1C" w:rsidRDefault="00743FA9">
            <w:pPr>
              <w:pStyle w:val="TableContents"/>
            </w:pPr>
            <w:r>
              <w:t>4. The cashier inputs member id into the system.</w:t>
            </w:r>
          </w:p>
        </w:tc>
        <w:tc>
          <w:tcPr>
            <w:tcW w:w="4674" w:type="dxa"/>
          </w:tcPr>
          <w:p w14:paraId="4F86FAD8" w14:textId="77777777" w:rsidR="00DC3A1C" w:rsidRDefault="00DC3A1C">
            <w:pPr>
              <w:pStyle w:val="TableContents"/>
            </w:pPr>
          </w:p>
        </w:tc>
      </w:tr>
      <w:tr w:rsidR="00DC3A1C" w14:paraId="1E316CC9" w14:textId="77777777">
        <w:trPr>
          <w:trHeight w:val="528"/>
        </w:trPr>
        <w:tc>
          <w:tcPr>
            <w:tcW w:w="4675" w:type="dxa"/>
          </w:tcPr>
          <w:p w14:paraId="4CEC9B2F" w14:textId="77777777" w:rsidR="00DC3A1C" w:rsidRDefault="00DC3A1C">
            <w:pPr>
              <w:pStyle w:val="TableContents"/>
            </w:pPr>
          </w:p>
        </w:tc>
        <w:tc>
          <w:tcPr>
            <w:tcW w:w="4674" w:type="dxa"/>
          </w:tcPr>
          <w:p w14:paraId="2C0A321E" w14:textId="77777777" w:rsidR="00DC3A1C" w:rsidRDefault="00743FA9">
            <w:pPr>
              <w:pStyle w:val="TableContents"/>
            </w:pPr>
            <w:r>
              <w:t>5. The system checks the member list for the member id, and starts a record of transaction if member is found.</w:t>
            </w:r>
          </w:p>
        </w:tc>
      </w:tr>
      <w:tr w:rsidR="00DC3A1C" w14:paraId="72B7A5E1" w14:textId="77777777">
        <w:trPr>
          <w:trHeight w:val="792"/>
        </w:trPr>
        <w:tc>
          <w:tcPr>
            <w:tcW w:w="4675" w:type="dxa"/>
          </w:tcPr>
          <w:p w14:paraId="69272439" w14:textId="77777777" w:rsidR="00DC3A1C" w:rsidRDefault="00DC3A1C">
            <w:pPr>
              <w:pStyle w:val="TableContents"/>
            </w:pPr>
          </w:p>
        </w:tc>
        <w:tc>
          <w:tcPr>
            <w:tcW w:w="4674" w:type="dxa"/>
          </w:tcPr>
          <w:p w14:paraId="1DA58A4E" w14:textId="77777777" w:rsidR="00DC3A1C" w:rsidRDefault="00743FA9">
            <w:pPr>
              <w:pStyle w:val="TableContents"/>
            </w:pPr>
            <w:r>
              <w:t>6. The system asks for the product id and quantity of items.</w:t>
            </w:r>
          </w:p>
        </w:tc>
      </w:tr>
      <w:tr w:rsidR="00DC3A1C" w14:paraId="02592F31" w14:textId="77777777">
        <w:trPr>
          <w:trHeight w:val="528"/>
        </w:trPr>
        <w:tc>
          <w:tcPr>
            <w:tcW w:w="4675" w:type="dxa"/>
          </w:tcPr>
          <w:p w14:paraId="0A6396E3" w14:textId="77777777" w:rsidR="00DC3A1C" w:rsidRDefault="00743FA9">
            <w:pPr>
              <w:pStyle w:val="TableContents"/>
            </w:pPr>
            <w:r>
              <w:t>7. The cashier grabs item(s) of one product type, then inputs the product id and quantity into the system.</w:t>
            </w:r>
          </w:p>
        </w:tc>
        <w:tc>
          <w:tcPr>
            <w:tcW w:w="4674" w:type="dxa"/>
          </w:tcPr>
          <w:p w14:paraId="29A0368B" w14:textId="77777777" w:rsidR="00DC3A1C" w:rsidRDefault="00DC3A1C">
            <w:pPr>
              <w:pStyle w:val="TableContents"/>
            </w:pPr>
          </w:p>
        </w:tc>
      </w:tr>
      <w:tr w:rsidR="00DC3A1C" w14:paraId="157B2169" w14:textId="77777777">
        <w:trPr>
          <w:trHeight w:val="792"/>
        </w:trPr>
        <w:tc>
          <w:tcPr>
            <w:tcW w:w="4675" w:type="dxa"/>
          </w:tcPr>
          <w:p w14:paraId="32742339" w14:textId="77777777" w:rsidR="00DC3A1C" w:rsidRDefault="00DC3A1C">
            <w:pPr>
              <w:pStyle w:val="TableContents"/>
            </w:pPr>
          </w:p>
        </w:tc>
        <w:tc>
          <w:tcPr>
            <w:tcW w:w="4674" w:type="dxa"/>
          </w:tcPr>
          <w:p w14:paraId="2C7812EF" w14:textId="77777777" w:rsidR="00DC3A1C" w:rsidRDefault="00743FA9">
            <w:pPr>
              <w:pStyle w:val="TableContents"/>
            </w:pPr>
            <w:r>
              <w:t xml:space="preserve">8. The system checks the inventory for the product id, and starts the checkout process for that item if product is found. </w:t>
            </w:r>
          </w:p>
        </w:tc>
      </w:tr>
      <w:tr w:rsidR="00DC3A1C" w14:paraId="133B8ED0" w14:textId="77777777">
        <w:trPr>
          <w:trHeight w:val="528"/>
        </w:trPr>
        <w:tc>
          <w:tcPr>
            <w:tcW w:w="4675" w:type="dxa"/>
          </w:tcPr>
          <w:p w14:paraId="2FBD70AB" w14:textId="77777777" w:rsidR="00DC3A1C" w:rsidRDefault="00DC3A1C">
            <w:pPr>
              <w:pStyle w:val="TableContents"/>
            </w:pPr>
          </w:p>
        </w:tc>
        <w:tc>
          <w:tcPr>
            <w:tcW w:w="4674" w:type="dxa"/>
          </w:tcPr>
          <w:p w14:paraId="11981A74" w14:textId="77777777" w:rsidR="00DC3A1C" w:rsidRDefault="00743FA9">
            <w:pPr>
              <w:pStyle w:val="TableContents"/>
            </w:pPr>
            <w:r>
              <w:t>9. The system fetches the price for that product and computes the price times quantity. The system then adds this amount to the running transaction total.</w:t>
            </w:r>
          </w:p>
        </w:tc>
      </w:tr>
      <w:tr w:rsidR="00DC3A1C" w14:paraId="2422653B" w14:textId="77777777">
        <w:trPr>
          <w:trHeight w:val="264"/>
        </w:trPr>
        <w:tc>
          <w:tcPr>
            <w:tcW w:w="4675" w:type="dxa"/>
          </w:tcPr>
          <w:p w14:paraId="6EE27DA7" w14:textId="77777777" w:rsidR="00DC3A1C" w:rsidRDefault="00DC3A1C">
            <w:pPr>
              <w:pStyle w:val="TableContents"/>
            </w:pPr>
          </w:p>
        </w:tc>
        <w:tc>
          <w:tcPr>
            <w:tcW w:w="4674" w:type="dxa"/>
          </w:tcPr>
          <w:p w14:paraId="01FB6370" w14:textId="77777777" w:rsidR="00DC3A1C" w:rsidRDefault="00743FA9">
            <w:pPr>
              <w:pStyle w:val="TableContents"/>
            </w:pPr>
            <w:r>
              <w:t>10. The system confirms product is scanned, and asks if there are more items to be purchased.</w:t>
            </w:r>
          </w:p>
        </w:tc>
      </w:tr>
      <w:tr w:rsidR="00DC3A1C" w14:paraId="76707E00" w14:textId="77777777">
        <w:trPr>
          <w:trHeight w:val="528"/>
        </w:trPr>
        <w:tc>
          <w:tcPr>
            <w:tcW w:w="4675" w:type="dxa"/>
          </w:tcPr>
          <w:p w14:paraId="56923BFC" w14:textId="77777777" w:rsidR="00DC3A1C" w:rsidRDefault="00743FA9">
            <w:pPr>
              <w:pStyle w:val="TableContents"/>
            </w:pPr>
            <w:r>
              <w:t>11. The cashier returns the item(s) to the member, then enters yes if there are more items on the counter.</w:t>
            </w:r>
          </w:p>
        </w:tc>
        <w:tc>
          <w:tcPr>
            <w:tcW w:w="4674" w:type="dxa"/>
          </w:tcPr>
          <w:p w14:paraId="43142231" w14:textId="77777777" w:rsidR="00DC3A1C" w:rsidRDefault="00DC3A1C">
            <w:pPr>
              <w:pStyle w:val="TableContents"/>
            </w:pPr>
          </w:p>
        </w:tc>
      </w:tr>
      <w:tr w:rsidR="00DC3A1C" w14:paraId="036310E7" w14:textId="77777777">
        <w:trPr>
          <w:trHeight w:val="792"/>
        </w:trPr>
        <w:tc>
          <w:tcPr>
            <w:tcW w:w="4675" w:type="dxa"/>
          </w:tcPr>
          <w:p w14:paraId="549EBBC9" w14:textId="77777777" w:rsidR="00DC3A1C" w:rsidRDefault="00DC3A1C">
            <w:pPr>
              <w:pStyle w:val="TableContents"/>
            </w:pPr>
          </w:p>
        </w:tc>
        <w:tc>
          <w:tcPr>
            <w:tcW w:w="4674" w:type="dxa"/>
          </w:tcPr>
          <w:p w14:paraId="6896FC89" w14:textId="77777777" w:rsidR="00DC3A1C" w:rsidRDefault="00743FA9">
            <w:pPr>
              <w:pStyle w:val="TableContents"/>
            </w:pPr>
            <w:r>
              <w:t>12. If the cashier enters yes, the system returns to Step 6. Otherwise, the system displays every line item (name, price, amount, and total) along with grand total, and asks the cashier if payment is recieved.</w:t>
            </w:r>
          </w:p>
        </w:tc>
      </w:tr>
      <w:tr w:rsidR="00DC3A1C" w14:paraId="69B94F26" w14:textId="77777777">
        <w:trPr>
          <w:trHeight w:val="528"/>
        </w:trPr>
        <w:tc>
          <w:tcPr>
            <w:tcW w:w="4675" w:type="dxa"/>
          </w:tcPr>
          <w:p w14:paraId="0A8C2E6F" w14:textId="77777777" w:rsidR="00DC3A1C" w:rsidRDefault="00743FA9">
            <w:pPr>
              <w:pStyle w:val="TableContents"/>
            </w:pPr>
            <w:r>
              <w:t>13. The cashier asks the member for cash. If the member pays fully, the cashier enters yes.</w:t>
            </w:r>
          </w:p>
        </w:tc>
        <w:tc>
          <w:tcPr>
            <w:tcW w:w="4674" w:type="dxa"/>
          </w:tcPr>
          <w:p w14:paraId="3EDE1ADC" w14:textId="77777777" w:rsidR="00DC3A1C" w:rsidRDefault="00DC3A1C">
            <w:pPr>
              <w:pStyle w:val="TableContents"/>
            </w:pPr>
          </w:p>
        </w:tc>
      </w:tr>
      <w:tr w:rsidR="00DC3A1C" w14:paraId="16C4853B" w14:textId="77777777">
        <w:trPr>
          <w:trHeight w:val="792"/>
        </w:trPr>
        <w:tc>
          <w:tcPr>
            <w:tcW w:w="4675" w:type="dxa"/>
          </w:tcPr>
          <w:p w14:paraId="051E4DDC" w14:textId="77777777" w:rsidR="00DC3A1C" w:rsidRDefault="00DC3A1C">
            <w:pPr>
              <w:pStyle w:val="TableContents"/>
            </w:pPr>
          </w:p>
        </w:tc>
        <w:tc>
          <w:tcPr>
            <w:tcW w:w="4674" w:type="dxa"/>
          </w:tcPr>
          <w:p w14:paraId="769D975B" w14:textId="77777777" w:rsidR="00DC3A1C" w:rsidRDefault="00743FA9">
            <w:pPr>
              <w:pStyle w:val="TableContents"/>
            </w:pPr>
            <w:r>
              <w:t xml:space="preserve">14. If the cashier enters yes, the system passes the transaction record to be finalized according to the </w:t>
            </w:r>
            <w:r>
              <w:rPr>
                <w:b/>
                <w:bCs/>
              </w:rPr>
              <w:t>helper case</w:t>
            </w:r>
            <w:r>
              <w:t>. Otherwise, the transaction is dropped and the system exits.</w:t>
            </w:r>
          </w:p>
        </w:tc>
      </w:tr>
      <w:tr w:rsidR="00DC3A1C" w14:paraId="329A2DC4" w14:textId="77777777">
        <w:trPr>
          <w:trHeight w:val="1056"/>
        </w:trPr>
        <w:tc>
          <w:tcPr>
            <w:tcW w:w="4675" w:type="dxa"/>
          </w:tcPr>
          <w:p w14:paraId="0C37F5FD" w14:textId="77777777" w:rsidR="00DC3A1C" w:rsidRDefault="00743FA9">
            <w:pPr>
              <w:pStyle w:val="TableContents"/>
            </w:pPr>
            <w:r>
              <w:t>15. The cashier closes the main terminal, or issues another check-out request.</w:t>
            </w:r>
          </w:p>
        </w:tc>
        <w:tc>
          <w:tcPr>
            <w:tcW w:w="4674" w:type="dxa"/>
          </w:tcPr>
          <w:p w14:paraId="59E49E4F" w14:textId="77777777" w:rsidR="00DC3A1C" w:rsidRDefault="00DC3A1C">
            <w:pPr>
              <w:pStyle w:val="TableContents"/>
            </w:pPr>
          </w:p>
        </w:tc>
      </w:tr>
      <w:tr w:rsidR="00DC3A1C" w14:paraId="3EF29B27" w14:textId="77777777">
        <w:trPr>
          <w:trHeight w:val="135"/>
        </w:trPr>
        <w:tc>
          <w:tcPr>
            <w:tcW w:w="4675" w:type="dxa"/>
          </w:tcPr>
          <w:p w14:paraId="5FDA95B6" w14:textId="77777777" w:rsidR="00DC3A1C" w:rsidRDefault="00DC3A1C">
            <w:pPr>
              <w:pStyle w:val="TableContents"/>
            </w:pPr>
          </w:p>
        </w:tc>
        <w:tc>
          <w:tcPr>
            <w:tcW w:w="4674" w:type="dxa"/>
          </w:tcPr>
          <w:p w14:paraId="5FAE5B54" w14:textId="77777777" w:rsidR="00DC3A1C" w:rsidRDefault="00DC3A1C">
            <w:pPr>
              <w:pStyle w:val="TableContents"/>
            </w:pPr>
          </w:p>
        </w:tc>
      </w:tr>
      <w:tr w:rsidR="00DC3A1C" w14:paraId="08020B9C" w14:textId="77777777">
        <w:trPr>
          <w:trHeight w:val="528"/>
        </w:trPr>
        <w:tc>
          <w:tcPr>
            <w:tcW w:w="4675" w:type="dxa"/>
          </w:tcPr>
          <w:p w14:paraId="7C3707BF" w14:textId="77777777" w:rsidR="00DC3A1C" w:rsidRDefault="00DC3A1C">
            <w:pPr>
              <w:pStyle w:val="TableContents"/>
            </w:pPr>
          </w:p>
        </w:tc>
        <w:tc>
          <w:tcPr>
            <w:tcW w:w="4674" w:type="dxa"/>
          </w:tcPr>
          <w:p w14:paraId="66312FC2" w14:textId="77777777" w:rsidR="00DC3A1C" w:rsidRDefault="00743FA9">
            <w:pPr>
              <w:pStyle w:val="TableContents"/>
              <w:rPr>
                <w:b/>
              </w:rPr>
            </w:pPr>
            <w:r>
              <w:rPr>
                <w:b/>
              </w:rPr>
              <w:t>Helper Case: Finalize Transaction</w:t>
            </w:r>
          </w:p>
        </w:tc>
      </w:tr>
      <w:tr w:rsidR="00DC3A1C" w14:paraId="6654E16F" w14:textId="77777777">
        <w:trPr>
          <w:trHeight w:val="528"/>
        </w:trPr>
        <w:tc>
          <w:tcPr>
            <w:tcW w:w="4675" w:type="dxa"/>
            <w:tcBorders>
              <w:top w:val="nil"/>
            </w:tcBorders>
          </w:tcPr>
          <w:p w14:paraId="518402E3" w14:textId="77777777" w:rsidR="00DC3A1C" w:rsidRDefault="00DC3A1C">
            <w:pPr>
              <w:pStyle w:val="TableContents"/>
            </w:pPr>
          </w:p>
        </w:tc>
        <w:tc>
          <w:tcPr>
            <w:tcW w:w="4674" w:type="dxa"/>
            <w:tcBorders>
              <w:top w:val="nil"/>
            </w:tcBorders>
          </w:tcPr>
          <w:p w14:paraId="506FA68A" w14:textId="77777777" w:rsidR="00DC3A1C" w:rsidRDefault="00743FA9">
            <w:pPr>
              <w:pStyle w:val="TableContents"/>
              <w:jc w:val="center"/>
              <w:rPr>
                <w:i/>
              </w:rPr>
            </w:pPr>
            <w:r>
              <w:rPr>
                <w:i/>
              </w:rPr>
              <w:t>Actions performed by the system</w:t>
            </w:r>
          </w:p>
        </w:tc>
      </w:tr>
      <w:tr w:rsidR="00DC3A1C" w14:paraId="1DD6E07D" w14:textId="77777777">
        <w:trPr>
          <w:trHeight w:val="528"/>
        </w:trPr>
        <w:tc>
          <w:tcPr>
            <w:tcW w:w="4675" w:type="dxa"/>
            <w:tcBorders>
              <w:top w:val="nil"/>
            </w:tcBorders>
          </w:tcPr>
          <w:p w14:paraId="61594F57" w14:textId="77777777" w:rsidR="00DC3A1C" w:rsidRDefault="00DC3A1C">
            <w:pPr>
              <w:pStyle w:val="TableContents"/>
            </w:pPr>
          </w:p>
        </w:tc>
        <w:tc>
          <w:tcPr>
            <w:tcW w:w="4674" w:type="dxa"/>
            <w:tcBorders>
              <w:top w:val="nil"/>
            </w:tcBorders>
          </w:tcPr>
          <w:p w14:paraId="3A45ABA6" w14:textId="77777777" w:rsidR="00DC3A1C" w:rsidRDefault="00743FA9">
            <w:pPr>
              <w:pStyle w:val="TableContents"/>
            </w:pPr>
            <w:r>
              <w:t>A. The system reduces amount on hand for all products on transaction according to quantity purchased.</w:t>
            </w:r>
          </w:p>
        </w:tc>
      </w:tr>
      <w:tr w:rsidR="00DC3A1C" w14:paraId="3DBA1532" w14:textId="77777777">
        <w:trPr>
          <w:trHeight w:val="528"/>
        </w:trPr>
        <w:tc>
          <w:tcPr>
            <w:tcW w:w="4675" w:type="dxa"/>
            <w:tcBorders>
              <w:top w:val="nil"/>
            </w:tcBorders>
          </w:tcPr>
          <w:p w14:paraId="576EE570" w14:textId="77777777" w:rsidR="00DC3A1C" w:rsidRDefault="00DC3A1C">
            <w:pPr>
              <w:pStyle w:val="TableContents"/>
            </w:pPr>
          </w:p>
        </w:tc>
        <w:tc>
          <w:tcPr>
            <w:tcW w:w="4674" w:type="dxa"/>
            <w:tcBorders>
              <w:top w:val="nil"/>
            </w:tcBorders>
          </w:tcPr>
          <w:p w14:paraId="5464E535" w14:textId="77777777" w:rsidR="00DC3A1C" w:rsidRDefault="00743FA9">
            <w:pPr>
              <w:pStyle w:val="TableContents"/>
            </w:pPr>
            <w:r>
              <w:t>B. If a product has an amount on hand equal to or below the reorder level, the system places an order for twice the reorder level.</w:t>
            </w:r>
          </w:p>
        </w:tc>
      </w:tr>
      <w:tr w:rsidR="00DC3A1C" w14:paraId="1066DC00" w14:textId="77777777">
        <w:trPr>
          <w:trHeight w:val="528"/>
        </w:trPr>
        <w:tc>
          <w:tcPr>
            <w:tcW w:w="4675" w:type="dxa"/>
            <w:tcBorders>
              <w:top w:val="nil"/>
            </w:tcBorders>
          </w:tcPr>
          <w:p w14:paraId="26CBEB11" w14:textId="77777777" w:rsidR="00DC3A1C" w:rsidRDefault="00DC3A1C">
            <w:pPr>
              <w:pStyle w:val="TableContents"/>
            </w:pPr>
          </w:p>
        </w:tc>
        <w:tc>
          <w:tcPr>
            <w:tcW w:w="4674" w:type="dxa"/>
            <w:tcBorders>
              <w:top w:val="nil"/>
            </w:tcBorders>
          </w:tcPr>
          <w:p w14:paraId="7805C516" w14:textId="77777777" w:rsidR="00DC3A1C" w:rsidRDefault="00743FA9">
            <w:pPr>
              <w:pStyle w:val="TableContents"/>
            </w:pPr>
            <w:r>
              <w:t>C. If an order is placed for a product, the system displays a message saying that the item will be reordered, how much was reordered, and what the order number is.</w:t>
            </w:r>
          </w:p>
        </w:tc>
      </w:tr>
      <w:tr w:rsidR="00DC3A1C" w14:paraId="66B60439" w14:textId="77777777">
        <w:trPr>
          <w:trHeight w:val="528"/>
        </w:trPr>
        <w:tc>
          <w:tcPr>
            <w:tcW w:w="4675" w:type="dxa"/>
            <w:tcBorders>
              <w:top w:val="nil"/>
            </w:tcBorders>
          </w:tcPr>
          <w:p w14:paraId="55129AFB" w14:textId="77777777" w:rsidR="00DC3A1C" w:rsidRDefault="00DC3A1C">
            <w:pPr>
              <w:pStyle w:val="TableContents"/>
            </w:pPr>
          </w:p>
        </w:tc>
        <w:tc>
          <w:tcPr>
            <w:tcW w:w="4674" w:type="dxa"/>
            <w:tcBorders>
              <w:top w:val="nil"/>
            </w:tcBorders>
          </w:tcPr>
          <w:p w14:paraId="45D064C0" w14:textId="77777777" w:rsidR="00DC3A1C" w:rsidRDefault="00743FA9">
            <w:pPr>
              <w:pStyle w:val="TableContents"/>
            </w:pPr>
            <w:r>
              <w:t>D. If there is another product that meets the criteria, the system returns to Step B.</w:t>
            </w:r>
          </w:p>
        </w:tc>
      </w:tr>
    </w:tbl>
    <w:p w14:paraId="6FCCDCD0" w14:textId="77777777" w:rsidR="00DC3A1C" w:rsidRDefault="00DC3A1C">
      <w:pPr>
        <w:spacing w:after="0"/>
        <w:rPr>
          <w:b/>
          <w:bCs/>
          <w:sz w:val="24"/>
          <w:szCs w:val="24"/>
        </w:rPr>
      </w:pPr>
    </w:p>
    <w:p w14:paraId="21401D29" w14:textId="77777777" w:rsidR="00DC3A1C" w:rsidRDefault="00743FA9">
      <w:pPr>
        <w:rPr>
          <w:b/>
          <w:bCs/>
          <w:sz w:val="24"/>
          <w:szCs w:val="24"/>
        </w:rPr>
      </w:pPr>
      <w:r>
        <w:br w:type="page"/>
      </w:r>
    </w:p>
    <w:p w14:paraId="33AB82A4" w14:textId="77777777" w:rsidR="00DC3A1C" w:rsidRDefault="00743FA9">
      <w:pPr>
        <w:spacing w:after="0"/>
        <w:rPr>
          <w:b/>
          <w:bCs/>
          <w:sz w:val="24"/>
          <w:szCs w:val="24"/>
        </w:rPr>
      </w:pPr>
      <w:r>
        <w:rPr>
          <w:b/>
          <w:bCs/>
          <w:sz w:val="24"/>
          <w:szCs w:val="24"/>
        </w:rPr>
        <w:t>Use case: Process Shipment – Prepared by Marc Wedo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2A40747C" w14:textId="77777777">
        <w:tc>
          <w:tcPr>
            <w:tcW w:w="4675" w:type="dxa"/>
          </w:tcPr>
          <w:p w14:paraId="55BF91C3" w14:textId="77777777" w:rsidR="00DC3A1C" w:rsidRDefault="00743FA9">
            <w:pPr>
              <w:spacing w:after="0" w:line="240" w:lineRule="auto"/>
              <w:rPr>
                <w:rFonts w:ascii="Calibri" w:eastAsia="Calibri" w:hAnsi="Calibri"/>
              </w:rPr>
            </w:pPr>
            <w:r>
              <w:rPr>
                <w:rFonts w:eastAsia="Calibri"/>
              </w:rPr>
              <w:t>Actions Performed by the Actor</w:t>
            </w:r>
          </w:p>
        </w:tc>
        <w:tc>
          <w:tcPr>
            <w:tcW w:w="4674" w:type="dxa"/>
          </w:tcPr>
          <w:p w14:paraId="3147CAE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904FF1A" w14:textId="77777777">
        <w:tc>
          <w:tcPr>
            <w:tcW w:w="4675" w:type="dxa"/>
          </w:tcPr>
          <w:p w14:paraId="05C18E18" w14:textId="77777777" w:rsidR="00DC3A1C" w:rsidRDefault="00743FA9">
            <w:pPr>
              <w:pStyle w:val="ListParagraph"/>
              <w:numPr>
                <w:ilvl w:val="0"/>
                <w:numId w:val="6"/>
              </w:numPr>
              <w:spacing w:after="0" w:line="240" w:lineRule="auto"/>
              <w:rPr>
                <w:rFonts w:ascii="Calibri" w:eastAsia="Calibri" w:hAnsi="Calibri"/>
              </w:rPr>
            </w:pPr>
            <w:r>
              <w:rPr>
                <w:rFonts w:eastAsia="Calibri"/>
              </w:rPr>
              <w:t>A delivery of products arrives from a supplier.</w:t>
            </w:r>
          </w:p>
        </w:tc>
        <w:tc>
          <w:tcPr>
            <w:tcW w:w="4674" w:type="dxa"/>
          </w:tcPr>
          <w:p w14:paraId="6D74E869" w14:textId="77777777" w:rsidR="00DC3A1C" w:rsidRDefault="00DC3A1C">
            <w:pPr>
              <w:spacing w:after="0" w:line="240" w:lineRule="auto"/>
              <w:rPr>
                <w:rFonts w:ascii="Calibri" w:eastAsia="Calibri" w:hAnsi="Calibri"/>
              </w:rPr>
            </w:pPr>
          </w:p>
        </w:tc>
      </w:tr>
      <w:tr w:rsidR="00DC3A1C" w14:paraId="276F550A" w14:textId="77777777">
        <w:tc>
          <w:tcPr>
            <w:tcW w:w="4675" w:type="dxa"/>
          </w:tcPr>
          <w:p w14:paraId="0FBB6523"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issues a request to Process Shipment.</w:t>
            </w:r>
          </w:p>
        </w:tc>
        <w:tc>
          <w:tcPr>
            <w:tcW w:w="4674" w:type="dxa"/>
          </w:tcPr>
          <w:p w14:paraId="23239747" w14:textId="77777777" w:rsidR="00DC3A1C" w:rsidRDefault="00DC3A1C">
            <w:pPr>
              <w:spacing w:after="0" w:line="240" w:lineRule="auto"/>
              <w:rPr>
                <w:rFonts w:ascii="Calibri" w:eastAsia="Calibri" w:hAnsi="Calibri"/>
              </w:rPr>
            </w:pPr>
          </w:p>
        </w:tc>
      </w:tr>
      <w:tr w:rsidR="00DC3A1C" w14:paraId="1FCF7D1C" w14:textId="77777777">
        <w:tc>
          <w:tcPr>
            <w:tcW w:w="4675" w:type="dxa"/>
          </w:tcPr>
          <w:p w14:paraId="751E16BA" w14:textId="77777777" w:rsidR="00DC3A1C" w:rsidRDefault="00DC3A1C">
            <w:pPr>
              <w:spacing w:after="0" w:line="240" w:lineRule="auto"/>
              <w:rPr>
                <w:rFonts w:ascii="Calibri" w:eastAsia="Calibri" w:hAnsi="Calibri"/>
              </w:rPr>
            </w:pPr>
          </w:p>
        </w:tc>
        <w:tc>
          <w:tcPr>
            <w:tcW w:w="4674" w:type="dxa"/>
          </w:tcPr>
          <w:p w14:paraId="1E5AE35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for the order number.</w:t>
            </w:r>
          </w:p>
        </w:tc>
      </w:tr>
      <w:tr w:rsidR="00DC3A1C" w14:paraId="114898EF" w14:textId="77777777">
        <w:tc>
          <w:tcPr>
            <w:tcW w:w="4675" w:type="dxa"/>
          </w:tcPr>
          <w:p w14:paraId="75FF571D"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enters the order number into the system.</w:t>
            </w:r>
          </w:p>
        </w:tc>
        <w:tc>
          <w:tcPr>
            <w:tcW w:w="4674" w:type="dxa"/>
          </w:tcPr>
          <w:p w14:paraId="5FBDD95C" w14:textId="77777777" w:rsidR="00DC3A1C" w:rsidRDefault="00DC3A1C">
            <w:pPr>
              <w:spacing w:after="0" w:line="240" w:lineRule="auto"/>
              <w:rPr>
                <w:rFonts w:ascii="Calibri" w:eastAsia="Calibri" w:hAnsi="Calibri"/>
              </w:rPr>
            </w:pPr>
          </w:p>
        </w:tc>
      </w:tr>
      <w:tr w:rsidR="00DC3A1C" w14:paraId="2BBD8551" w14:textId="77777777">
        <w:tc>
          <w:tcPr>
            <w:tcW w:w="4675" w:type="dxa"/>
          </w:tcPr>
          <w:p w14:paraId="291FBBA1" w14:textId="77777777" w:rsidR="00DC3A1C" w:rsidRDefault="00DC3A1C">
            <w:pPr>
              <w:spacing w:after="0" w:line="240" w:lineRule="auto"/>
              <w:rPr>
                <w:rFonts w:ascii="Calibri" w:eastAsia="Calibri" w:hAnsi="Calibri"/>
              </w:rPr>
            </w:pPr>
          </w:p>
        </w:tc>
        <w:tc>
          <w:tcPr>
            <w:tcW w:w="4674" w:type="dxa"/>
          </w:tcPr>
          <w:p w14:paraId="416DC8CF"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retrieves the order information.</w:t>
            </w:r>
          </w:p>
        </w:tc>
      </w:tr>
      <w:tr w:rsidR="00DC3A1C" w14:paraId="3BC37A22" w14:textId="77777777">
        <w:tc>
          <w:tcPr>
            <w:tcW w:w="4675" w:type="dxa"/>
          </w:tcPr>
          <w:p w14:paraId="20B03F48" w14:textId="77777777" w:rsidR="00DC3A1C" w:rsidRDefault="00DC3A1C">
            <w:pPr>
              <w:spacing w:after="0" w:line="240" w:lineRule="auto"/>
              <w:rPr>
                <w:rFonts w:ascii="Calibri" w:eastAsia="Calibri" w:hAnsi="Calibri"/>
              </w:rPr>
            </w:pPr>
          </w:p>
        </w:tc>
        <w:tc>
          <w:tcPr>
            <w:tcW w:w="4674" w:type="dxa"/>
          </w:tcPr>
          <w:p w14:paraId="2478723E"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locates the product in the order and uses the current quantity in stock and the quantity listed on the order to calculate the new total quantity.</w:t>
            </w:r>
          </w:p>
        </w:tc>
      </w:tr>
      <w:tr w:rsidR="00DC3A1C" w14:paraId="006214AC" w14:textId="77777777">
        <w:tc>
          <w:tcPr>
            <w:tcW w:w="4675" w:type="dxa"/>
          </w:tcPr>
          <w:p w14:paraId="55313A60" w14:textId="77777777" w:rsidR="00DC3A1C" w:rsidRDefault="00DC3A1C">
            <w:pPr>
              <w:spacing w:after="0" w:line="240" w:lineRule="auto"/>
              <w:rPr>
                <w:rFonts w:ascii="Calibri" w:eastAsia="Calibri" w:hAnsi="Calibri"/>
              </w:rPr>
            </w:pPr>
          </w:p>
        </w:tc>
        <w:tc>
          <w:tcPr>
            <w:tcW w:w="4674" w:type="dxa"/>
          </w:tcPr>
          <w:p w14:paraId="5C994E6A"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updates the status of the order from outstanding to complete.</w:t>
            </w:r>
          </w:p>
        </w:tc>
      </w:tr>
      <w:tr w:rsidR="00DC3A1C" w14:paraId="2805E403" w14:textId="77777777">
        <w:tc>
          <w:tcPr>
            <w:tcW w:w="4675" w:type="dxa"/>
          </w:tcPr>
          <w:p w14:paraId="4DBFCDFF" w14:textId="77777777" w:rsidR="00DC3A1C" w:rsidRDefault="00DC3A1C">
            <w:pPr>
              <w:spacing w:after="0" w:line="240" w:lineRule="auto"/>
              <w:rPr>
                <w:rFonts w:ascii="Calibri" w:eastAsia="Calibri" w:hAnsi="Calibri"/>
              </w:rPr>
            </w:pPr>
          </w:p>
        </w:tc>
        <w:tc>
          <w:tcPr>
            <w:tcW w:w="4674" w:type="dxa"/>
          </w:tcPr>
          <w:p w14:paraId="524E7C5D"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displays the product ID, product name, and new total quantity.</w:t>
            </w:r>
          </w:p>
        </w:tc>
      </w:tr>
      <w:tr w:rsidR="00DC3A1C" w14:paraId="394B8EA8" w14:textId="77777777">
        <w:tc>
          <w:tcPr>
            <w:tcW w:w="4675" w:type="dxa"/>
          </w:tcPr>
          <w:p w14:paraId="050913F8" w14:textId="77777777" w:rsidR="00DC3A1C" w:rsidRDefault="00DC3A1C">
            <w:pPr>
              <w:spacing w:after="0" w:line="240" w:lineRule="auto"/>
              <w:rPr>
                <w:rFonts w:ascii="Calibri" w:eastAsia="Calibri" w:hAnsi="Calibri"/>
              </w:rPr>
            </w:pPr>
          </w:p>
        </w:tc>
        <w:tc>
          <w:tcPr>
            <w:tcW w:w="4674" w:type="dxa"/>
          </w:tcPr>
          <w:p w14:paraId="484FD282" w14:textId="77777777" w:rsidR="00DC3A1C" w:rsidRDefault="00743FA9">
            <w:pPr>
              <w:pStyle w:val="ListParagraph"/>
              <w:numPr>
                <w:ilvl w:val="0"/>
                <w:numId w:val="3"/>
              </w:numPr>
              <w:spacing w:after="0" w:line="240" w:lineRule="auto"/>
              <w:rPr>
                <w:rFonts w:ascii="Calibri" w:eastAsia="Calibri" w:hAnsi="Calibri"/>
              </w:rPr>
            </w:pPr>
            <w:r>
              <w:rPr>
                <w:rFonts w:eastAsia="Calibri"/>
              </w:rPr>
              <w:t>The system asks if the clerk wants to process another order.</w:t>
            </w:r>
          </w:p>
        </w:tc>
      </w:tr>
      <w:tr w:rsidR="00DC3A1C" w14:paraId="1DA70287" w14:textId="77777777">
        <w:tc>
          <w:tcPr>
            <w:tcW w:w="4675" w:type="dxa"/>
          </w:tcPr>
          <w:p w14:paraId="22AC9D2C" w14:textId="77777777" w:rsidR="00DC3A1C" w:rsidRDefault="00743FA9">
            <w:pPr>
              <w:pStyle w:val="ListParagraph"/>
              <w:numPr>
                <w:ilvl w:val="0"/>
                <w:numId w:val="3"/>
              </w:numPr>
              <w:spacing w:after="0" w:line="240" w:lineRule="auto"/>
              <w:rPr>
                <w:rFonts w:ascii="Calibri" w:eastAsia="Calibri" w:hAnsi="Calibri"/>
              </w:rPr>
            </w:pPr>
            <w:r>
              <w:rPr>
                <w:rFonts w:eastAsia="Calibri"/>
              </w:rPr>
              <w:t>The clerk answers in the affirmative or in the negative.</w:t>
            </w:r>
          </w:p>
        </w:tc>
        <w:tc>
          <w:tcPr>
            <w:tcW w:w="4674" w:type="dxa"/>
          </w:tcPr>
          <w:p w14:paraId="5316682A" w14:textId="77777777" w:rsidR="00DC3A1C" w:rsidRDefault="00DC3A1C">
            <w:pPr>
              <w:spacing w:after="0" w:line="240" w:lineRule="auto"/>
              <w:rPr>
                <w:rFonts w:ascii="Calibri" w:eastAsia="Calibri" w:hAnsi="Calibri"/>
              </w:rPr>
            </w:pPr>
          </w:p>
        </w:tc>
      </w:tr>
      <w:tr w:rsidR="00DC3A1C" w14:paraId="1A87FF15" w14:textId="77777777">
        <w:tc>
          <w:tcPr>
            <w:tcW w:w="4675" w:type="dxa"/>
          </w:tcPr>
          <w:p w14:paraId="2B18C4C5" w14:textId="77777777" w:rsidR="00DC3A1C" w:rsidRDefault="00DC3A1C">
            <w:pPr>
              <w:pStyle w:val="ListParagraph"/>
              <w:spacing w:after="0" w:line="240" w:lineRule="auto"/>
              <w:rPr>
                <w:rFonts w:ascii="Calibri" w:eastAsia="Calibri" w:hAnsi="Calibri"/>
              </w:rPr>
            </w:pPr>
          </w:p>
        </w:tc>
        <w:tc>
          <w:tcPr>
            <w:tcW w:w="4674" w:type="dxa"/>
          </w:tcPr>
          <w:p w14:paraId="7041773B" w14:textId="77777777" w:rsidR="00DC3A1C" w:rsidRDefault="00743FA9">
            <w:pPr>
              <w:pStyle w:val="ListParagraph"/>
              <w:numPr>
                <w:ilvl w:val="0"/>
                <w:numId w:val="3"/>
              </w:numPr>
              <w:spacing w:after="0" w:line="240" w:lineRule="auto"/>
              <w:rPr>
                <w:rFonts w:ascii="Calibri" w:eastAsia="Calibri" w:hAnsi="Calibri"/>
              </w:rPr>
            </w:pPr>
            <w:r>
              <w:rPr>
                <w:rFonts w:eastAsia="Calibri"/>
              </w:rPr>
              <w:t>If the answer is in the affirmative, system goes to step 3.  Otherwise, it exits.</w:t>
            </w:r>
          </w:p>
        </w:tc>
      </w:tr>
    </w:tbl>
    <w:p w14:paraId="6E518ACA" w14:textId="77777777" w:rsidR="00DC3A1C" w:rsidRDefault="00DC3A1C">
      <w:pPr>
        <w:spacing w:after="0"/>
      </w:pPr>
    </w:p>
    <w:p w14:paraId="49465022" w14:textId="77777777" w:rsidR="00DC3A1C" w:rsidRDefault="00743FA9">
      <w:pPr>
        <w:spacing w:after="0"/>
        <w:rPr>
          <w:b/>
          <w:bCs/>
          <w:sz w:val="24"/>
          <w:szCs w:val="24"/>
        </w:rPr>
      </w:pPr>
      <w:r>
        <w:rPr>
          <w:b/>
          <w:bCs/>
          <w:sz w:val="24"/>
          <w:szCs w:val="24"/>
        </w:rPr>
        <w:t>Retrieve Member Info</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025B35D9" w14:textId="77777777">
        <w:tc>
          <w:tcPr>
            <w:tcW w:w="4675" w:type="dxa"/>
          </w:tcPr>
          <w:p w14:paraId="297CFFCB"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3B6DE79D" w14:textId="77777777" w:rsidR="00DC3A1C" w:rsidRDefault="00743FA9">
            <w:pPr>
              <w:spacing w:after="0" w:line="240" w:lineRule="auto"/>
              <w:rPr>
                <w:rFonts w:ascii="Calibri" w:eastAsia="Calibri" w:hAnsi="Calibri"/>
              </w:rPr>
            </w:pPr>
            <w:r>
              <w:rPr>
                <w:rFonts w:eastAsia="Calibri"/>
              </w:rPr>
              <w:t>Responses from the System</w:t>
            </w:r>
          </w:p>
        </w:tc>
      </w:tr>
      <w:tr w:rsidR="00DC3A1C" w14:paraId="7538B25B" w14:textId="77777777">
        <w:tc>
          <w:tcPr>
            <w:tcW w:w="4675" w:type="dxa"/>
          </w:tcPr>
          <w:p w14:paraId="002D8813" w14:textId="77777777" w:rsidR="00DC3A1C" w:rsidRDefault="00743FA9">
            <w:pPr>
              <w:spacing w:after="0" w:line="240" w:lineRule="auto"/>
              <w:ind w:left="720"/>
              <w:rPr>
                <w:rFonts w:ascii="Calibri" w:eastAsia="Calibri" w:hAnsi="Calibri"/>
              </w:rPr>
            </w:pPr>
            <w:r>
              <w:rPr>
                <w:rFonts w:eastAsia="Calibri"/>
              </w:rPr>
              <w:t>1.  Employee initiates retrieve member info</w:t>
            </w:r>
          </w:p>
        </w:tc>
        <w:tc>
          <w:tcPr>
            <w:tcW w:w="4674" w:type="dxa"/>
          </w:tcPr>
          <w:p w14:paraId="6DC9E3E5" w14:textId="77777777" w:rsidR="00DC3A1C" w:rsidRDefault="00DC3A1C">
            <w:pPr>
              <w:spacing w:after="0" w:line="240" w:lineRule="auto"/>
              <w:rPr>
                <w:rFonts w:ascii="Calibri" w:eastAsia="Calibri" w:hAnsi="Calibri"/>
              </w:rPr>
            </w:pPr>
          </w:p>
        </w:tc>
      </w:tr>
      <w:tr w:rsidR="00DC3A1C" w14:paraId="707F1B51" w14:textId="77777777">
        <w:tc>
          <w:tcPr>
            <w:tcW w:w="4675" w:type="dxa"/>
          </w:tcPr>
          <w:p w14:paraId="1B1F4BEA" w14:textId="77777777" w:rsidR="00DC3A1C" w:rsidRDefault="00DC3A1C">
            <w:pPr>
              <w:spacing w:after="0" w:line="240" w:lineRule="auto"/>
              <w:rPr>
                <w:rFonts w:ascii="Calibri" w:eastAsia="Calibri" w:hAnsi="Calibri"/>
              </w:rPr>
            </w:pPr>
          </w:p>
        </w:tc>
        <w:tc>
          <w:tcPr>
            <w:tcW w:w="4674" w:type="dxa"/>
          </w:tcPr>
          <w:p w14:paraId="1AB0176B" w14:textId="77777777" w:rsidR="00DC3A1C" w:rsidRDefault="00743FA9">
            <w:pPr>
              <w:spacing w:after="0" w:line="240" w:lineRule="auto"/>
              <w:ind w:left="720"/>
              <w:rPr>
                <w:rFonts w:ascii="Calibri" w:eastAsia="Calibri" w:hAnsi="Calibri"/>
              </w:rPr>
            </w:pPr>
            <w:r>
              <w:rPr>
                <w:rFonts w:eastAsia="Calibri"/>
              </w:rPr>
              <w:t>2.  System requests string input</w:t>
            </w:r>
          </w:p>
        </w:tc>
      </w:tr>
      <w:tr w:rsidR="00DC3A1C" w14:paraId="6C10B2F4" w14:textId="77777777">
        <w:tc>
          <w:tcPr>
            <w:tcW w:w="4675" w:type="dxa"/>
          </w:tcPr>
          <w:p w14:paraId="5747DC26" w14:textId="77777777" w:rsidR="00DC3A1C" w:rsidRDefault="00743FA9">
            <w:pPr>
              <w:spacing w:after="0" w:line="240" w:lineRule="auto"/>
              <w:ind w:left="720"/>
              <w:rPr>
                <w:rFonts w:ascii="Calibri" w:eastAsia="Calibri" w:hAnsi="Calibri"/>
              </w:rPr>
            </w:pPr>
            <w:r>
              <w:rPr>
                <w:rFonts w:eastAsia="Calibri"/>
              </w:rPr>
              <w:t>3.  Employee enters string</w:t>
            </w:r>
          </w:p>
        </w:tc>
        <w:tc>
          <w:tcPr>
            <w:tcW w:w="4674" w:type="dxa"/>
          </w:tcPr>
          <w:p w14:paraId="7AD58308" w14:textId="77777777" w:rsidR="00DC3A1C" w:rsidRDefault="00DC3A1C">
            <w:pPr>
              <w:spacing w:after="0" w:line="240" w:lineRule="auto"/>
              <w:rPr>
                <w:rFonts w:ascii="Calibri" w:eastAsia="Calibri" w:hAnsi="Calibri"/>
              </w:rPr>
            </w:pPr>
          </w:p>
        </w:tc>
      </w:tr>
      <w:tr w:rsidR="00DC3A1C" w14:paraId="56EDF325" w14:textId="77777777">
        <w:tc>
          <w:tcPr>
            <w:tcW w:w="4675" w:type="dxa"/>
          </w:tcPr>
          <w:p w14:paraId="57AE2DF4" w14:textId="77777777" w:rsidR="00DC3A1C" w:rsidRDefault="00DC3A1C">
            <w:pPr>
              <w:spacing w:after="0" w:line="240" w:lineRule="auto"/>
              <w:rPr>
                <w:rFonts w:ascii="Calibri" w:eastAsia="Calibri" w:hAnsi="Calibri"/>
              </w:rPr>
            </w:pPr>
          </w:p>
        </w:tc>
        <w:tc>
          <w:tcPr>
            <w:tcW w:w="4674" w:type="dxa"/>
          </w:tcPr>
          <w:p w14:paraId="5025D875" w14:textId="77777777" w:rsidR="00DC3A1C" w:rsidRDefault="00743FA9">
            <w:pPr>
              <w:spacing w:after="0" w:line="240" w:lineRule="auto"/>
              <w:ind w:left="720"/>
              <w:rPr>
                <w:rFonts w:ascii="Calibri" w:eastAsia="Calibri" w:hAnsi="Calibri"/>
              </w:rPr>
            </w:pPr>
            <w:r>
              <w:rPr>
                <w:rFonts w:eastAsia="Calibri"/>
              </w:rPr>
              <w:t>4.  System checks for matching string</w:t>
            </w:r>
          </w:p>
        </w:tc>
      </w:tr>
      <w:tr w:rsidR="00DC3A1C" w14:paraId="359AF270" w14:textId="77777777">
        <w:tc>
          <w:tcPr>
            <w:tcW w:w="4675" w:type="dxa"/>
          </w:tcPr>
          <w:p w14:paraId="0195A8D6" w14:textId="77777777" w:rsidR="00DC3A1C" w:rsidRDefault="00DC3A1C">
            <w:pPr>
              <w:spacing w:after="0" w:line="240" w:lineRule="auto"/>
              <w:rPr>
                <w:rFonts w:ascii="Calibri" w:eastAsia="Calibri" w:hAnsi="Calibri"/>
              </w:rPr>
            </w:pPr>
          </w:p>
        </w:tc>
        <w:tc>
          <w:tcPr>
            <w:tcW w:w="4674" w:type="dxa"/>
          </w:tcPr>
          <w:p w14:paraId="657ADDC6" w14:textId="77777777" w:rsidR="00DC3A1C" w:rsidRDefault="00743FA9">
            <w:pPr>
              <w:spacing w:after="0" w:line="240" w:lineRule="auto"/>
              <w:ind w:left="720"/>
              <w:rPr>
                <w:rFonts w:ascii="Calibri" w:eastAsia="Calibri" w:hAnsi="Calibri"/>
              </w:rPr>
            </w:pPr>
            <w:r>
              <w:rPr>
                <w:rFonts w:eastAsia="Calibri"/>
              </w:rPr>
              <w:t>5.  System displays address, ID, and fee paid for all members whose name begins with the input string</w:t>
            </w:r>
          </w:p>
        </w:tc>
      </w:tr>
    </w:tbl>
    <w:p w14:paraId="14537B25" w14:textId="77777777" w:rsidR="00DC3A1C" w:rsidRDefault="00DC3A1C">
      <w:pPr>
        <w:spacing w:after="0"/>
        <w:rPr>
          <w:b/>
          <w:bCs/>
          <w:sz w:val="24"/>
          <w:szCs w:val="24"/>
        </w:rPr>
      </w:pPr>
    </w:p>
    <w:p w14:paraId="61A806B7" w14:textId="77777777" w:rsidR="00DC3A1C" w:rsidRDefault="00DC3A1C">
      <w:pPr>
        <w:spacing w:after="0"/>
        <w:rPr>
          <w:b/>
          <w:bCs/>
          <w:sz w:val="24"/>
          <w:szCs w:val="24"/>
        </w:rPr>
      </w:pPr>
    </w:p>
    <w:p w14:paraId="0616973D" w14:textId="77777777" w:rsidR="00DC3A1C" w:rsidRDefault="00DC3A1C">
      <w:pPr>
        <w:spacing w:after="0"/>
        <w:rPr>
          <w:b/>
          <w:bCs/>
          <w:sz w:val="24"/>
          <w:szCs w:val="24"/>
        </w:rPr>
      </w:pPr>
    </w:p>
    <w:p w14:paraId="2BB4C332" w14:textId="77777777" w:rsidR="00DC3A1C" w:rsidRDefault="00DC3A1C">
      <w:pPr>
        <w:spacing w:after="0"/>
        <w:rPr>
          <w:b/>
          <w:bCs/>
          <w:sz w:val="24"/>
          <w:szCs w:val="24"/>
        </w:rPr>
      </w:pPr>
    </w:p>
    <w:p w14:paraId="50B12C4E" w14:textId="77777777" w:rsidR="00DC3A1C" w:rsidRDefault="00DC3A1C">
      <w:pPr>
        <w:spacing w:after="0"/>
      </w:pPr>
    </w:p>
    <w:p w14:paraId="37FD8FB1" w14:textId="77777777" w:rsidR="00DC3A1C" w:rsidRDefault="00743FA9">
      <w:pPr>
        <w:rPr>
          <w:b/>
          <w:bCs/>
          <w:sz w:val="24"/>
          <w:szCs w:val="24"/>
        </w:rPr>
      </w:pPr>
      <w:r>
        <w:br w:type="page"/>
      </w:r>
    </w:p>
    <w:p w14:paraId="157E4D99" w14:textId="77777777" w:rsidR="00DC3A1C" w:rsidRDefault="00743FA9">
      <w:pPr>
        <w:spacing w:after="0"/>
      </w:pPr>
      <w:r>
        <w:rPr>
          <w:b/>
          <w:bCs/>
          <w:sz w:val="24"/>
          <w:szCs w:val="24"/>
        </w:rPr>
        <w:t>Print Transactions Use Case</w:t>
      </w:r>
    </w:p>
    <w:tbl>
      <w:tblPr>
        <w:tblStyle w:val="TableGrid"/>
        <w:tblW w:w="9350" w:type="dxa"/>
        <w:tblInd w:w="113" w:type="dxa"/>
        <w:tblLayout w:type="fixed"/>
        <w:tblLook w:val="04A0" w:firstRow="1" w:lastRow="0" w:firstColumn="1" w:lastColumn="0" w:noHBand="0" w:noVBand="1"/>
      </w:tblPr>
      <w:tblGrid>
        <w:gridCol w:w="4676"/>
        <w:gridCol w:w="4674"/>
      </w:tblGrid>
      <w:tr w:rsidR="00DC3A1C" w14:paraId="3535CC4D" w14:textId="77777777">
        <w:tc>
          <w:tcPr>
            <w:tcW w:w="4675" w:type="dxa"/>
          </w:tcPr>
          <w:p w14:paraId="2973A752" w14:textId="77777777" w:rsidR="00DC3A1C" w:rsidRDefault="00743FA9">
            <w:pPr>
              <w:spacing w:after="0" w:line="240" w:lineRule="auto"/>
              <w:rPr>
                <w:rFonts w:ascii="Calibri" w:eastAsia="Calibri" w:hAnsi="Calibri"/>
              </w:rPr>
            </w:pPr>
            <w:r>
              <w:rPr>
                <w:rFonts w:eastAsia="Calibri"/>
              </w:rPr>
              <w:t>Action Performed by the Actor</w:t>
            </w:r>
          </w:p>
        </w:tc>
        <w:tc>
          <w:tcPr>
            <w:tcW w:w="4674" w:type="dxa"/>
          </w:tcPr>
          <w:p w14:paraId="54E6CC3B" w14:textId="77777777" w:rsidR="00DC3A1C" w:rsidRDefault="00743FA9">
            <w:pPr>
              <w:spacing w:after="0" w:line="240" w:lineRule="auto"/>
              <w:rPr>
                <w:rFonts w:ascii="Calibri" w:eastAsia="Calibri" w:hAnsi="Calibri"/>
              </w:rPr>
            </w:pPr>
            <w:r>
              <w:rPr>
                <w:rFonts w:eastAsia="Calibri"/>
              </w:rPr>
              <w:t>Responses from the system</w:t>
            </w:r>
          </w:p>
        </w:tc>
      </w:tr>
      <w:tr w:rsidR="00DC3A1C" w14:paraId="366ADB55" w14:textId="77777777">
        <w:tc>
          <w:tcPr>
            <w:tcW w:w="4675" w:type="dxa"/>
          </w:tcPr>
          <w:p w14:paraId="6BEB69C8" w14:textId="77777777" w:rsidR="00DC3A1C" w:rsidRDefault="00743FA9">
            <w:pPr>
              <w:pStyle w:val="ListParagraph"/>
              <w:numPr>
                <w:ilvl w:val="0"/>
                <w:numId w:val="7"/>
              </w:numPr>
              <w:spacing w:after="0" w:line="240" w:lineRule="auto"/>
              <w:rPr>
                <w:rFonts w:ascii="Calibri" w:eastAsia="Calibri" w:hAnsi="Calibri"/>
              </w:rPr>
            </w:pPr>
            <w:r>
              <w:rPr>
                <w:rFonts w:eastAsia="Calibri"/>
              </w:rPr>
              <w:t xml:space="preserve">The clerk issues a request to get member transactions. </w:t>
            </w:r>
          </w:p>
        </w:tc>
        <w:tc>
          <w:tcPr>
            <w:tcW w:w="4674" w:type="dxa"/>
          </w:tcPr>
          <w:p w14:paraId="41460642" w14:textId="77777777" w:rsidR="00DC3A1C" w:rsidRDefault="00DC3A1C">
            <w:pPr>
              <w:spacing w:after="0" w:line="240" w:lineRule="auto"/>
              <w:rPr>
                <w:rFonts w:ascii="Calibri" w:eastAsia="Calibri" w:hAnsi="Calibri"/>
              </w:rPr>
            </w:pPr>
          </w:p>
        </w:tc>
      </w:tr>
      <w:tr w:rsidR="00DC3A1C" w14:paraId="422D3213" w14:textId="77777777">
        <w:tc>
          <w:tcPr>
            <w:tcW w:w="4675" w:type="dxa"/>
          </w:tcPr>
          <w:p w14:paraId="3C6D1F0D" w14:textId="77777777" w:rsidR="00DC3A1C" w:rsidRDefault="00DC3A1C">
            <w:pPr>
              <w:spacing w:after="0" w:line="240" w:lineRule="auto"/>
              <w:rPr>
                <w:rFonts w:ascii="Calibri" w:eastAsia="Calibri" w:hAnsi="Calibri"/>
              </w:rPr>
            </w:pPr>
          </w:p>
        </w:tc>
        <w:tc>
          <w:tcPr>
            <w:tcW w:w="4674" w:type="dxa"/>
          </w:tcPr>
          <w:p w14:paraId="414D0107" w14:textId="77777777" w:rsidR="00DC3A1C" w:rsidRDefault="00743FA9">
            <w:pPr>
              <w:pStyle w:val="ListParagraph"/>
              <w:numPr>
                <w:ilvl w:val="0"/>
                <w:numId w:val="8"/>
              </w:numPr>
              <w:spacing w:after="0" w:line="240" w:lineRule="auto"/>
              <w:rPr>
                <w:rFonts w:ascii="Calibri" w:eastAsia="Calibri" w:hAnsi="Calibri"/>
              </w:rPr>
            </w:pPr>
            <w:r>
              <w:rPr>
                <w:rFonts w:eastAsia="Calibri"/>
              </w:rPr>
              <w:t xml:space="preserve">The system asks for the user ID of the member and the date for which the transactions are needed. </w:t>
            </w:r>
          </w:p>
        </w:tc>
      </w:tr>
      <w:tr w:rsidR="00DC3A1C" w14:paraId="259DBDAD" w14:textId="77777777">
        <w:tc>
          <w:tcPr>
            <w:tcW w:w="4675" w:type="dxa"/>
          </w:tcPr>
          <w:p w14:paraId="5AE6D625" w14:textId="77777777" w:rsidR="00DC3A1C" w:rsidRDefault="00743FA9">
            <w:pPr>
              <w:pStyle w:val="ListParagraph"/>
              <w:numPr>
                <w:ilvl w:val="0"/>
                <w:numId w:val="9"/>
              </w:numPr>
              <w:spacing w:after="0" w:line="240" w:lineRule="auto"/>
              <w:rPr>
                <w:rFonts w:ascii="Calibri" w:eastAsia="Calibri" w:hAnsi="Calibri"/>
              </w:rPr>
            </w:pPr>
            <w:r>
              <w:rPr>
                <w:rFonts w:eastAsia="Calibri"/>
              </w:rPr>
              <w:t>The clerk enters the identity of the user and the date.</w:t>
            </w:r>
          </w:p>
        </w:tc>
        <w:tc>
          <w:tcPr>
            <w:tcW w:w="4674" w:type="dxa"/>
          </w:tcPr>
          <w:p w14:paraId="64B24213" w14:textId="77777777" w:rsidR="00DC3A1C" w:rsidRDefault="00DC3A1C">
            <w:pPr>
              <w:spacing w:after="0" w:line="240" w:lineRule="auto"/>
              <w:rPr>
                <w:rFonts w:ascii="Calibri" w:eastAsia="Calibri" w:hAnsi="Calibri"/>
              </w:rPr>
            </w:pPr>
          </w:p>
        </w:tc>
      </w:tr>
      <w:tr w:rsidR="00DC3A1C" w14:paraId="732ED922" w14:textId="77777777">
        <w:tc>
          <w:tcPr>
            <w:tcW w:w="4675" w:type="dxa"/>
          </w:tcPr>
          <w:p w14:paraId="2F826978" w14:textId="77777777" w:rsidR="00DC3A1C" w:rsidRDefault="00DC3A1C">
            <w:pPr>
              <w:spacing w:after="0" w:line="240" w:lineRule="auto"/>
              <w:rPr>
                <w:rFonts w:ascii="Calibri" w:eastAsia="Calibri" w:hAnsi="Calibri"/>
              </w:rPr>
            </w:pPr>
          </w:p>
        </w:tc>
        <w:tc>
          <w:tcPr>
            <w:tcW w:w="4674" w:type="dxa"/>
          </w:tcPr>
          <w:p w14:paraId="3914EF58" w14:textId="77777777" w:rsidR="00DC3A1C" w:rsidRDefault="00743FA9">
            <w:pPr>
              <w:pStyle w:val="ListParagraph"/>
              <w:numPr>
                <w:ilvl w:val="0"/>
                <w:numId w:val="10"/>
              </w:numPr>
              <w:spacing w:after="0" w:line="240" w:lineRule="auto"/>
              <w:rPr>
                <w:rFonts w:ascii="Calibri" w:eastAsia="Calibri" w:hAnsi="Calibri"/>
              </w:rPr>
            </w:pPr>
            <w:r>
              <w:rPr>
                <w:rFonts w:eastAsia="Calibri"/>
              </w:rPr>
              <w:t>If the ID is valid, the system outputs information about all transactions completed by the user on the given date. For each transaction, it shows the type of transaction (kind of products) and the title of the products.</w:t>
            </w:r>
          </w:p>
        </w:tc>
      </w:tr>
      <w:tr w:rsidR="00DC3A1C" w14:paraId="439DC994" w14:textId="77777777">
        <w:tc>
          <w:tcPr>
            <w:tcW w:w="4675" w:type="dxa"/>
          </w:tcPr>
          <w:p w14:paraId="674CE935" w14:textId="77777777" w:rsidR="00DC3A1C" w:rsidRDefault="00743FA9">
            <w:pPr>
              <w:pStyle w:val="ListParagraph"/>
              <w:numPr>
                <w:ilvl w:val="0"/>
                <w:numId w:val="11"/>
              </w:numPr>
              <w:spacing w:after="0" w:line="240" w:lineRule="auto"/>
              <w:rPr>
                <w:rFonts w:ascii="Calibri" w:eastAsia="Calibri" w:hAnsi="Calibri"/>
              </w:rPr>
            </w:pPr>
            <w:r>
              <w:rPr>
                <w:rFonts w:eastAsia="Calibri"/>
              </w:rPr>
              <w:t>Clerk prints out the transactions and hands them to the user.</w:t>
            </w:r>
          </w:p>
        </w:tc>
        <w:tc>
          <w:tcPr>
            <w:tcW w:w="4674" w:type="dxa"/>
          </w:tcPr>
          <w:p w14:paraId="0C9B79D6" w14:textId="77777777" w:rsidR="00DC3A1C" w:rsidRDefault="00DC3A1C">
            <w:pPr>
              <w:pStyle w:val="ListParagraph"/>
              <w:spacing w:after="0" w:line="240" w:lineRule="auto"/>
              <w:rPr>
                <w:rFonts w:ascii="Calibri" w:eastAsia="Calibri" w:hAnsi="Calibri"/>
              </w:rPr>
            </w:pPr>
          </w:p>
        </w:tc>
      </w:tr>
    </w:tbl>
    <w:p w14:paraId="174B0D82" w14:textId="77777777" w:rsidR="00DC3A1C" w:rsidRDefault="00DC3A1C">
      <w:pPr>
        <w:spacing w:after="0"/>
      </w:pPr>
    </w:p>
    <w:p w14:paraId="3551E66E" w14:textId="77777777" w:rsidR="00DC3A1C" w:rsidRDefault="00DC3A1C">
      <w:pPr>
        <w:rPr>
          <w:b/>
          <w:bCs/>
          <w:sz w:val="24"/>
          <w:szCs w:val="24"/>
        </w:rPr>
      </w:pPr>
    </w:p>
    <w:p w14:paraId="2201D843" w14:textId="77777777" w:rsidR="00DC3A1C" w:rsidRDefault="00743FA9">
      <w:pPr>
        <w:rPr>
          <w:b/>
          <w:bCs/>
          <w:sz w:val="24"/>
          <w:szCs w:val="24"/>
        </w:rPr>
      </w:pPr>
      <w:r>
        <w:rPr>
          <w:b/>
          <w:bCs/>
          <w:sz w:val="24"/>
          <w:szCs w:val="24"/>
        </w:rPr>
        <w:t>Sequence Diagrams:</w:t>
      </w:r>
    </w:p>
    <w:p w14:paraId="3BD25510" w14:textId="77777777" w:rsidR="00DC3A1C" w:rsidRDefault="00743FA9">
      <w:pPr>
        <w:spacing w:after="0"/>
        <w:rPr>
          <w:rFonts w:cs="Arial-BoldMT"/>
          <w:b/>
          <w:bCs/>
          <w:sz w:val="24"/>
          <w:szCs w:val="24"/>
        </w:rPr>
      </w:pPr>
      <w:r>
        <w:rPr>
          <w:rFonts w:cs="Arial-BoldMT"/>
          <w:b/>
          <w:bCs/>
          <w:sz w:val="24"/>
          <w:szCs w:val="24"/>
        </w:rPr>
        <w:t>Remove a member – prepared by Richard Fritz</w:t>
      </w:r>
    </w:p>
    <w:p w14:paraId="0F160EAC" w14:textId="77777777" w:rsidR="00DC3A1C" w:rsidRDefault="00743FA9">
      <w:pPr>
        <w:spacing w:after="0"/>
        <w:rPr>
          <w:rFonts w:cs="Arial-BoldMT"/>
          <w:b/>
          <w:bCs/>
          <w:sz w:val="24"/>
          <w:szCs w:val="24"/>
        </w:rPr>
      </w:pPr>
      <w:r>
        <w:rPr>
          <w:noProof/>
        </w:rPr>
        <w:drawing>
          <wp:inline distT="0" distB="0" distL="0" distR="0" wp14:anchorId="58AB81A5" wp14:editId="469983E3">
            <wp:extent cx="5943600" cy="267843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6"/>
                    <a:stretch>
                      <a:fillRect/>
                    </a:stretch>
                  </pic:blipFill>
                  <pic:spPr bwMode="auto">
                    <a:xfrm>
                      <a:off x="0" y="0"/>
                      <a:ext cx="5943600" cy="2678430"/>
                    </a:xfrm>
                    <a:prstGeom prst="rect">
                      <a:avLst/>
                    </a:prstGeom>
                  </pic:spPr>
                </pic:pic>
              </a:graphicData>
            </a:graphic>
          </wp:inline>
        </w:drawing>
      </w:r>
    </w:p>
    <w:p w14:paraId="5C3D9760" w14:textId="77777777" w:rsidR="00DC3A1C" w:rsidRDefault="00DC3A1C">
      <w:pPr>
        <w:spacing w:after="0"/>
        <w:rPr>
          <w:rFonts w:cs="Arial-BoldMT"/>
          <w:b/>
          <w:bCs/>
          <w:sz w:val="24"/>
          <w:szCs w:val="24"/>
        </w:rPr>
      </w:pPr>
    </w:p>
    <w:p w14:paraId="41E5353C" w14:textId="77777777" w:rsidR="00DC3A1C" w:rsidRDefault="00743FA9">
      <w:pPr>
        <w:spacing w:after="0"/>
        <w:rPr>
          <w:rFonts w:cs="Arial-BoldMT"/>
          <w:b/>
          <w:bCs/>
          <w:sz w:val="24"/>
          <w:szCs w:val="24"/>
        </w:rPr>
      </w:pPr>
      <w:r>
        <w:rPr>
          <w:rFonts w:cs="Arial-BoldMT"/>
          <w:b/>
          <w:bCs/>
          <w:sz w:val="24"/>
          <w:szCs w:val="24"/>
        </w:rPr>
        <w:t>Add a produ</w:t>
      </w:r>
      <w:r>
        <w:rPr>
          <w:rFonts w:cs="TimesNewRomanPS-BoldMT"/>
          <w:b/>
          <w:bCs/>
          <w:sz w:val="24"/>
          <w:szCs w:val="24"/>
        </w:rPr>
        <w:t>ct – prepared by Richard Fritz</w:t>
      </w:r>
    </w:p>
    <w:p w14:paraId="11382633" w14:textId="77777777" w:rsidR="00DC3A1C" w:rsidRDefault="00743FA9">
      <w:pPr>
        <w:spacing w:after="0"/>
        <w:rPr>
          <w:rFonts w:cs="Arial-BoldMT"/>
          <w:b/>
          <w:bCs/>
          <w:sz w:val="24"/>
          <w:szCs w:val="24"/>
        </w:rPr>
      </w:pPr>
      <w:r>
        <w:rPr>
          <w:noProof/>
        </w:rPr>
        <w:drawing>
          <wp:inline distT="0" distB="0" distL="0" distR="0" wp14:anchorId="0A65795B" wp14:editId="71ED3C05">
            <wp:extent cx="5943600" cy="3510915"/>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a:stretch>
                      <a:fillRect/>
                    </a:stretch>
                  </pic:blipFill>
                  <pic:spPr bwMode="auto">
                    <a:xfrm>
                      <a:off x="0" y="0"/>
                      <a:ext cx="5943600" cy="3510915"/>
                    </a:xfrm>
                    <a:prstGeom prst="rect">
                      <a:avLst/>
                    </a:prstGeom>
                  </pic:spPr>
                </pic:pic>
              </a:graphicData>
            </a:graphic>
          </wp:inline>
        </w:drawing>
      </w:r>
    </w:p>
    <w:p w14:paraId="321E3F7B" w14:textId="77777777" w:rsidR="00DC3A1C" w:rsidRDefault="00743FA9">
      <w:pPr>
        <w:spacing w:after="0"/>
        <w:rPr>
          <w:rFonts w:cs="Arial-BoldMT"/>
          <w:b/>
          <w:bCs/>
          <w:sz w:val="24"/>
          <w:szCs w:val="24"/>
        </w:rPr>
      </w:pPr>
      <w:r>
        <w:rPr>
          <w:rFonts w:cs="Arial-BoldMT"/>
          <w:b/>
          <w:bCs/>
          <w:sz w:val="24"/>
          <w:szCs w:val="24"/>
        </w:rPr>
        <w:t>Check out a member’ items</w:t>
      </w:r>
    </w:p>
    <w:p w14:paraId="4D761A10" w14:textId="77777777" w:rsidR="00DC3A1C" w:rsidRDefault="00DC3A1C">
      <w:pPr>
        <w:spacing w:after="0"/>
        <w:rPr>
          <w:rFonts w:cs="Arial-BoldMT"/>
          <w:b/>
          <w:bCs/>
          <w:sz w:val="24"/>
          <w:szCs w:val="24"/>
        </w:rPr>
      </w:pPr>
    </w:p>
    <w:p w14:paraId="46D2C37C" w14:textId="77777777" w:rsidR="00DC3A1C" w:rsidRDefault="00743FA9">
      <w:pPr>
        <w:spacing w:after="0"/>
        <w:rPr>
          <w:rFonts w:cs="Arial-BoldMT"/>
          <w:b/>
          <w:bCs/>
          <w:sz w:val="24"/>
          <w:szCs w:val="24"/>
        </w:rPr>
      </w:pPr>
      <w:r>
        <w:rPr>
          <w:rFonts w:cs="Arial-BoldMT"/>
          <w:b/>
          <w:bCs/>
          <w:sz w:val="24"/>
          <w:szCs w:val="24"/>
        </w:rPr>
        <w:t>Process shipment – Prepared by Marc Wedo</w:t>
      </w:r>
    </w:p>
    <w:p w14:paraId="1EA24690" w14:textId="77777777" w:rsidR="00DC3A1C" w:rsidRDefault="00743FA9">
      <w:pPr>
        <w:spacing w:after="0"/>
        <w:rPr>
          <w:rFonts w:cs="Arial-BoldMT"/>
          <w:b/>
          <w:bCs/>
          <w:sz w:val="24"/>
          <w:szCs w:val="24"/>
        </w:rPr>
      </w:pPr>
      <w:r>
        <w:rPr>
          <w:noProof/>
        </w:rPr>
        <w:drawing>
          <wp:inline distT="0" distB="0" distL="0" distR="0" wp14:anchorId="35249336" wp14:editId="57306126">
            <wp:extent cx="5943600" cy="3642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stretch>
                      <a:fillRect/>
                    </a:stretch>
                  </pic:blipFill>
                  <pic:spPr bwMode="auto">
                    <a:xfrm>
                      <a:off x="0" y="0"/>
                      <a:ext cx="5943600" cy="3642360"/>
                    </a:xfrm>
                    <a:prstGeom prst="rect">
                      <a:avLst/>
                    </a:prstGeom>
                  </pic:spPr>
                </pic:pic>
              </a:graphicData>
            </a:graphic>
          </wp:inline>
        </w:drawing>
      </w:r>
    </w:p>
    <w:p w14:paraId="5279C5F9" w14:textId="77777777" w:rsidR="00DC3A1C" w:rsidRDefault="00743FA9">
      <w:pPr>
        <w:spacing w:after="0"/>
        <w:rPr>
          <w:rFonts w:cs="TimesNewRomanPS-BoldMT"/>
          <w:b/>
          <w:bCs/>
          <w:sz w:val="24"/>
          <w:szCs w:val="24"/>
        </w:rPr>
      </w:pPr>
      <w:r>
        <w:rPr>
          <w:rFonts w:cs="Arial-BoldMT"/>
          <w:b/>
          <w:bCs/>
          <w:sz w:val="24"/>
          <w:szCs w:val="24"/>
        </w:rPr>
        <w:t>Retrieve member in</w:t>
      </w:r>
      <w:r>
        <w:rPr>
          <w:rFonts w:cs="TimesNewRomanPS-BoldMT"/>
          <w:b/>
          <w:bCs/>
          <w:sz w:val="24"/>
          <w:szCs w:val="24"/>
        </w:rPr>
        <w:t>fo</w:t>
      </w:r>
    </w:p>
    <w:p w14:paraId="24ACBC1F" w14:textId="77777777" w:rsidR="00DC3A1C" w:rsidRDefault="00DC3A1C">
      <w:pPr>
        <w:spacing w:after="0"/>
        <w:rPr>
          <w:rFonts w:cs="Arial-BoldMT"/>
          <w:b/>
          <w:bCs/>
          <w:sz w:val="24"/>
          <w:szCs w:val="24"/>
        </w:rPr>
      </w:pPr>
    </w:p>
    <w:p w14:paraId="11B9C2DD" w14:textId="77777777" w:rsidR="00DC3A1C" w:rsidRDefault="00743FA9">
      <w:pPr>
        <w:spacing w:after="0"/>
      </w:pPr>
      <w:r>
        <w:rPr>
          <w:rFonts w:cs="Arial-BoldMT"/>
          <w:b/>
          <w:bCs/>
          <w:sz w:val="24"/>
          <w:szCs w:val="24"/>
        </w:rPr>
        <w:t>Print transactions</w:t>
      </w:r>
    </w:p>
    <w:p w14:paraId="1E754458" w14:textId="77777777" w:rsidR="00DC3A1C" w:rsidRDefault="00743FA9">
      <w:pPr>
        <w:spacing w:after="0"/>
      </w:pPr>
      <w:r>
        <w:rPr>
          <w:noProof/>
        </w:rPr>
        <w:drawing>
          <wp:inline distT="0" distB="0" distL="0" distR="0" wp14:anchorId="760BC32C" wp14:editId="3C4B5D0E">
            <wp:extent cx="4081145" cy="23850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9"/>
                    <a:stretch>
                      <a:fillRect/>
                    </a:stretch>
                  </pic:blipFill>
                  <pic:spPr bwMode="auto">
                    <a:xfrm>
                      <a:off x="0" y="0"/>
                      <a:ext cx="4081145" cy="2385060"/>
                    </a:xfrm>
                    <a:prstGeom prst="rect">
                      <a:avLst/>
                    </a:prstGeom>
                  </pic:spPr>
                </pic:pic>
              </a:graphicData>
            </a:graphic>
          </wp:inline>
        </w:drawing>
      </w:r>
    </w:p>
    <w:p w14:paraId="13CBB651" w14:textId="77777777" w:rsidR="00DC3A1C" w:rsidRDefault="00DC3A1C">
      <w:pPr>
        <w:spacing w:after="0"/>
      </w:pPr>
    </w:p>
    <w:p w14:paraId="091E0CCF" w14:textId="77777777" w:rsidR="00DC3A1C" w:rsidRDefault="00743FA9">
      <w:r>
        <w:br w:type="page"/>
      </w:r>
    </w:p>
    <w:p w14:paraId="60DE0A55" w14:textId="77777777" w:rsidR="00DC3A1C" w:rsidRDefault="00743FA9">
      <w:pPr>
        <w:spacing w:after="0"/>
        <w:rPr>
          <w:b/>
          <w:bCs/>
          <w:sz w:val="24"/>
          <w:szCs w:val="24"/>
        </w:rPr>
      </w:pPr>
      <w:r>
        <w:rPr>
          <w:b/>
          <w:bCs/>
          <w:sz w:val="24"/>
          <w:szCs w:val="24"/>
        </w:rPr>
        <w:t>Class Diagrams:</w:t>
      </w:r>
    </w:p>
    <w:p w14:paraId="413F545E" w14:textId="12A72619" w:rsidR="00DC3A1C" w:rsidRDefault="00743FA9">
      <w:pPr>
        <w:spacing w:after="0"/>
        <w:rPr>
          <w:b/>
          <w:bCs/>
          <w:sz w:val="24"/>
          <w:szCs w:val="24"/>
        </w:rPr>
      </w:pPr>
      <w:r>
        <w:rPr>
          <w:b/>
          <w:bCs/>
          <w:sz w:val="24"/>
          <w:szCs w:val="24"/>
        </w:rPr>
        <w:t>UserInterface – Prepared by Richard Fritz</w:t>
      </w:r>
    </w:p>
    <w:p w14:paraId="319FCE8A" w14:textId="77777777" w:rsidR="00DC3A1C" w:rsidRDefault="00743FA9">
      <w:pPr>
        <w:spacing w:after="0"/>
        <w:rPr>
          <w:ins w:id="2" w:author="Marc W" w:date="2021-04-01T14:12:00Z"/>
          <w:b/>
          <w:bCs/>
          <w:sz w:val="24"/>
          <w:szCs w:val="24"/>
        </w:rPr>
      </w:pPr>
      <w:ins w:id="3" w:author="Marc W" w:date="2021-04-01T14:12:00Z">
        <w:r>
          <w:rPr>
            <w:noProof/>
          </w:rPr>
          <w:drawing>
            <wp:inline distT="0" distB="0" distL="0" distR="0" wp14:anchorId="13C52D76" wp14:editId="0E6DB859">
              <wp:extent cx="3111500" cy="525018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10"/>
                      <a:stretch>
                        <a:fillRect/>
                      </a:stretch>
                    </pic:blipFill>
                    <pic:spPr bwMode="auto">
                      <a:xfrm>
                        <a:off x="0" y="0"/>
                        <a:ext cx="3111500" cy="5250180"/>
                      </a:xfrm>
                      <a:prstGeom prst="rect">
                        <a:avLst/>
                      </a:prstGeom>
                    </pic:spPr>
                  </pic:pic>
                </a:graphicData>
              </a:graphic>
            </wp:inline>
          </w:drawing>
        </w:r>
      </w:ins>
    </w:p>
    <w:p w14:paraId="5AC35C9F" w14:textId="77777777" w:rsidR="00EB0DE9" w:rsidRDefault="00EB0DE9">
      <w:pPr>
        <w:spacing w:after="0"/>
        <w:rPr>
          <w:ins w:id="4" w:author="Marc W" w:date="2021-04-01T14:12:00Z"/>
          <w:b/>
          <w:bCs/>
          <w:sz w:val="24"/>
          <w:szCs w:val="24"/>
        </w:rPr>
      </w:pPr>
    </w:p>
    <w:p w14:paraId="316D57C9" w14:textId="37A458D5" w:rsidR="00226AEB" w:rsidRDefault="00226AEB">
      <w:pPr>
        <w:spacing w:after="0"/>
        <w:rPr>
          <w:del w:id="5" w:author="Marc W" w:date="2021-04-01T14:12:00Z"/>
          <w:b/>
          <w:bCs/>
          <w:sz w:val="24"/>
          <w:szCs w:val="24"/>
        </w:rPr>
      </w:pPr>
      <w:del w:id="6" w:author="Marc W" w:date="2021-04-01T14:12:00Z">
        <w:r>
          <w:rPr>
            <w:b/>
            <w:bCs/>
            <w:noProof/>
            <w:sz w:val="24"/>
            <w:szCs w:val="24"/>
          </w:rPr>
          <w:drawing>
            <wp:inline distT="0" distB="0" distL="0" distR="0" wp14:anchorId="36F0C264" wp14:editId="235A5DE1">
              <wp:extent cx="3152775" cy="5438775"/>
              <wp:effectExtent l="0" t="0" r="0" b="0"/>
              <wp:docPr id="17" name="Picture 1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52775" cy="5438775"/>
                      </a:xfrm>
                      <a:prstGeom prst="rect">
                        <a:avLst/>
                      </a:prstGeom>
                    </pic:spPr>
                  </pic:pic>
                </a:graphicData>
              </a:graphic>
            </wp:inline>
          </w:drawing>
        </w:r>
      </w:del>
    </w:p>
    <w:p w14:paraId="5C5D9684" w14:textId="77777777" w:rsidR="00EB0DE9" w:rsidRDefault="00EB0DE9">
      <w:pPr>
        <w:spacing w:after="0"/>
        <w:rPr>
          <w:b/>
          <w:bCs/>
          <w:sz w:val="24"/>
          <w:szCs w:val="24"/>
        </w:rPr>
      </w:pPr>
    </w:p>
    <w:p w14:paraId="59BC2B86" w14:textId="77777777" w:rsidR="00EB0DE9" w:rsidRDefault="00EB0DE9">
      <w:pPr>
        <w:spacing w:after="0"/>
        <w:rPr>
          <w:b/>
          <w:bCs/>
          <w:sz w:val="24"/>
          <w:szCs w:val="24"/>
        </w:rPr>
      </w:pPr>
    </w:p>
    <w:p w14:paraId="4F35957F" w14:textId="77777777" w:rsidR="00EB0DE9" w:rsidRDefault="00EB0DE9">
      <w:pPr>
        <w:spacing w:after="0"/>
        <w:rPr>
          <w:b/>
          <w:bCs/>
          <w:sz w:val="24"/>
          <w:szCs w:val="24"/>
        </w:rPr>
      </w:pPr>
    </w:p>
    <w:p w14:paraId="1CC15CAD" w14:textId="77777777" w:rsidR="00EB0DE9" w:rsidRDefault="00EB0DE9">
      <w:pPr>
        <w:spacing w:after="0"/>
        <w:rPr>
          <w:b/>
          <w:bCs/>
          <w:sz w:val="24"/>
          <w:szCs w:val="24"/>
        </w:rPr>
      </w:pPr>
    </w:p>
    <w:p w14:paraId="2D81B39C" w14:textId="77777777" w:rsidR="00EB0DE9" w:rsidRDefault="00EB0DE9">
      <w:pPr>
        <w:spacing w:after="0"/>
        <w:rPr>
          <w:b/>
          <w:bCs/>
          <w:sz w:val="24"/>
          <w:szCs w:val="24"/>
        </w:rPr>
      </w:pPr>
    </w:p>
    <w:p w14:paraId="5E05113D" w14:textId="77777777" w:rsidR="00EB0DE9" w:rsidRDefault="00EB0DE9">
      <w:pPr>
        <w:spacing w:after="0"/>
        <w:rPr>
          <w:b/>
          <w:bCs/>
          <w:sz w:val="24"/>
          <w:szCs w:val="24"/>
        </w:rPr>
      </w:pPr>
    </w:p>
    <w:p w14:paraId="7675F773" w14:textId="77777777" w:rsidR="00EB0DE9" w:rsidRDefault="00EB0DE9">
      <w:pPr>
        <w:spacing w:after="0"/>
        <w:rPr>
          <w:b/>
          <w:bCs/>
          <w:sz w:val="24"/>
          <w:szCs w:val="24"/>
        </w:rPr>
      </w:pPr>
    </w:p>
    <w:p w14:paraId="55262A23" w14:textId="77777777" w:rsidR="00EB0DE9" w:rsidRDefault="00EB0DE9">
      <w:pPr>
        <w:spacing w:after="0"/>
        <w:rPr>
          <w:b/>
          <w:bCs/>
          <w:sz w:val="24"/>
          <w:szCs w:val="24"/>
        </w:rPr>
      </w:pPr>
    </w:p>
    <w:p w14:paraId="0273BAC4" w14:textId="77777777" w:rsidR="00EB0DE9" w:rsidRDefault="00EB0DE9">
      <w:pPr>
        <w:spacing w:after="0"/>
        <w:rPr>
          <w:b/>
          <w:bCs/>
          <w:sz w:val="24"/>
          <w:szCs w:val="24"/>
        </w:rPr>
      </w:pPr>
    </w:p>
    <w:p w14:paraId="59986C69" w14:textId="77777777" w:rsidR="00EB0DE9" w:rsidRDefault="00EB0DE9">
      <w:pPr>
        <w:spacing w:after="0"/>
        <w:rPr>
          <w:b/>
          <w:bCs/>
          <w:sz w:val="24"/>
          <w:szCs w:val="24"/>
        </w:rPr>
      </w:pPr>
    </w:p>
    <w:p w14:paraId="2B429EA5" w14:textId="77777777" w:rsidR="00EB0DE9" w:rsidRDefault="00EB0DE9">
      <w:pPr>
        <w:spacing w:after="0"/>
        <w:rPr>
          <w:b/>
          <w:bCs/>
          <w:sz w:val="24"/>
          <w:szCs w:val="24"/>
        </w:rPr>
      </w:pPr>
    </w:p>
    <w:p w14:paraId="5206B69A" w14:textId="220B6C33" w:rsidR="00EB0DE9" w:rsidRDefault="00EB0DE9">
      <w:pPr>
        <w:spacing w:after="0"/>
        <w:rPr>
          <w:b/>
          <w:bCs/>
          <w:sz w:val="24"/>
          <w:szCs w:val="24"/>
        </w:rPr>
      </w:pPr>
      <w:r>
        <w:rPr>
          <w:b/>
          <w:bCs/>
          <w:sz w:val="24"/>
          <w:szCs w:val="24"/>
        </w:rPr>
        <w:t>Store – Prepared by Marc Wedo</w:t>
      </w:r>
    </w:p>
    <w:p w14:paraId="159A1414" w14:textId="0F42646A" w:rsidR="00DC3A1C" w:rsidRDefault="00EB0DE9" w:rsidP="00EB0DE9">
      <w:pPr>
        <w:spacing w:after="0"/>
        <w:rPr>
          <w:b/>
          <w:bCs/>
          <w:sz w:val="24"/>
          <w:szCs w:val="24"/>
        </w:rPr>
      </w:pPr>
      <w:r>
        <w:rPr>
          <w:noProof/>
        </w:rPr>
        <w:drawing>
          <wp:inline distT="0" distB="0" distL="0" distR="0" wp14:anchorId="2AF6C63C" wp14:editId="581FB932">
            <wp:extent cx="5114925" cy="3724275"/>
            <wp:effectExtent l="0" t="0" r="9525" b="952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2"/>
                    <a:stretch>
                      <a:fillRect/>
                    </a:stretch>
                  </pic:blipFill>
                  <pic:spPr>
                    <a:xfrm>
                      <a:off x="0" y="0"/>
                      <a:ext cx="5114925" cy="3724275"/>
                    </a:xfrm>
                    <a:prstGeom prst="rect">
                      <a:avLst/>
                    </a:prstGeom>
                  </pic:spPr>
                </pic:pic>
              </a:graphicData>
            </a:graphic>
          </wp:inline>
        </w:drawing>
      </w:r>
      <w:r w:rsidR="00743FA9">
        <w:rPr>
          <w:b/>
          <w:bCs/>
          <w:sz w:val="24"/>
          <w:szCs w:val="24"/>
        </w:rPr>
        <w:br/>
        <w:t>Member – Prepared by Richard Fritz</w:t>
      </w:r>
    </w:p>
    <w:p w14:paraId="2245F5D1" w14:textId="77777777" w:rsidR="00DC3A1C" w:rsidRDefault="00743FA9">
      <w:pPr>
        <w:spacing w:after="0"/>
        <w:rPr>
          <w:ins w:id="7" w:author="Marc W" w:date="2021-04-01T14:12:00Z"/>
          <w:b/>
          <w:bCs/>
          <w:sz w:val="24"/>
          <w:szCs w:val="24"/>
        </w:rPr>
      </w:pPr>
      <w:ins w:id="8" w:author="Marc W" w:date="2021-04-01T14:12:00Z">
        <w:r>
          <w:rPr>
            <w:noProof/>
          </w:rPr>
          <w:drawing>
            <wp:inline distT="0" distB="0" distL="0" distR="0" wp14:anchorId="6F4DAEB3" wp14:editId="1233EEDC">
              <wp:extent cx="4076700" cy="294449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4076700" cy="2944495"/>
                      </a:xfrm>
                      <a:prstGeom prst="rect">
                        <a:avLst/>
                      </a:prstGeom>
                    </pic:spPr>
                  </pic:pic>
                </a:graphicData>
              </a:graphic>
            </wp:inline>
          </w:drawing>
        </w:r>
      </w:ins>
    </w:p>
    <w:p w14:paraId="70F41157" w14:textId="77777777" w:rsidR="00EB0DE9" w:rsidRDefault="00EB0DE9">
      <w:pPr>
        <w:spacing w:after="0"/>
        <w:rPr>
          <w:ins w:id="9" w:author="Marc W" w:date="2021-04-01T14:12:00Z"/>
          <w:b/>
          <w:bCs/>
          <w:sz w:val="24"/>
          <w:szCs w:val="24"/>
        </w:rPr>
      </w:pPr>
    </w:p>
    <w:p w14:paraId="5E4A1C35" w14:textId="77777777" w:rsidR="00EB0DE9" w:rsidRDefault="00EB0DE9">
      <w:pPr>
        <w:spacing w:after="0"/>
        <w:rPr>
          <w:ins w:id="10" w:author="Marc W" w:date="2021-04-01T14:12:00Z"/>
          <w:b/>
          <w:bCs/>
          <w:sz w:val="24"/>
          <w:szCs w:val="24"/>
        </w:rPr>
      </w:pPr>
    </w:p>
    <w:p w14:paraId="5C2902C8" w14:textId="77777777" w:rsidR="00EB0DE9" w:rsidRDefault="00EB0DE9">
      <w:pPr>
        <w:spacing w:after="0"/>
        <w:rPr>
          <w:ins w:id="11" w:author="Marc W" w:date="2021-04-01T14:12:00Z"/>
          <w:b/>
          <w:bCs/>
          <w:sz w:val="24"/>
          <w:szCs w:val="24"/>
        </w:rPr>
      </w:pPr>
    </w:p>
    <w:p w14:paraId="2C5C9138" w14:textId="77777777" w:rsidR="00EB0DE9" w:rsidRDefault="00EB0DE9">
      <w:pPr>
        <w:spacing w:after="0"/>
        <w:rPr>
          <w:ins w:id="12" w:author="Marc W" w:date="2021-04-01T14:12:00Z"/>
          <w:b/>
          <w:bCs/>
          <w:sz w:val="24"/>
          <w:szCs w:val="24"/>
        </w:rPr>
      </w:pPr>
    </w:p>
    <w:p w14:paraId="763BCDA8" w14:textId="77777777" w:rsidR="00EB0DE9" w:rsidRDefault="00EB0DE9">
      <w:pPr>
        <w:spacing w:after="0"/>
        <w:rPr>
          <w:ins w:id="13" w:author="Marc W" w:date="2021-04-01T14:12:00Z"/>
          <w:b/>
          <w:bCs/>
          <w:sz w:val="24"/>
          <w:szCs w:val="24"/>
        </w:rPr>
      </w:pPr>
    </w:p>
    <w:p w14:paraId="530107D3" w14:textId="1FE0DC72" w:rsidR="00DC3A1C" w:rsidRDefault="00226AEB">
      <w:pPr>
        <w:spacing w:after="0"/>
        <w:rPr>
          <w:del w:id="14" w:author="Marc W" w:date="2021-04-01T14:12:00Z"/>
          <w:b/>
          <w:bCs/>
          <w:sz w:val="24"/>
          <w:szCs w:val="24"/>
        </w:rPr>
      </w:pPr>
      <w:del w:id="15" w:author="Marc W" w:date="2021-04-01T14:12:00Z">
        <w:r>
          <w:rPr>
            <w:b/>
            <w:bCs/>
            <w:noProof/>
            <w:sz w:val="24"/>
            <w:szCs w:val="24"/>
          </w:rPr>
          <w:drawing>
            <wp:inline distT="0" distB="0" distL="0" distR="0" wp14:anchorId="1075CE72" wp14:editId="0FC0E185">
              <wp:extent cx="4391025" cy="3152775"/>
              <wp:effectExtent l="0" t="0" r="0" b="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91025" cy="3152775"/>
                      </a:xfrm>
                      <a:prstGeom prst="rect">
                        <a:avLst/>
                      </a:prstGeom>
                    </pic:spPr>
                  </pic:pic>
                </a:graphicData>
              </a:graphic>
            </wp:inline>
          </w:drawing>
        </w:r>
      </w:del>
    </w:p>
    <w:p w14:paraId="5116D2A5" w14:textId="77777777" w:rsidR="00EB0DE9" w:rsidRDefault="00EB0DE9">
      <w:pPr>
        <w:spacing w:after="0"/>
        <w:rPr>
          <w:del w:id="16" w:author="Marc W" w:date="2021-04-01T14:12:00Z"/>
          <w:b/>
          <w:bCs/>
          <w:sz w:val="24"/>
          <w:szCs w:val="24"/>
        </w:rPr>
      </w:pPr>
    </w:p>
    <w:p w14:paraId="52DBDD35" w14:textId="77777777" w:rsidR="00EB0DE9" w:rsidRDefault="00EB0DE9">
      <w:pPr>
        <w:spacing w:after="0"/>
        <w:rPr>
          <w:del w:id="17" w:author="Marc W" w:date="2021-04-01T14:12:00Z"/>
          <w:b/>
          <w:bCs/>
          <w:sz w:val="24"/>
          <w:szCs w:val="24"/>
        </w:rPr>
      </w:pPr>
    </w:p>
    <w:p w14:paraId="11E46DA7" w14:textId="77777777" w:rsidR="00226AEB" w:rsidRDefault="00226AEB">
      <w:pPr>
        <w:spacing w:after="0" w:line="240" w:lineRule="auto"/>
        <w:rPr>
          <w:del w:id="18" w:author="Marc W" w:date="2021-04-01T14:12:00Z"/>
          <w:b/>
          <w:bCs/>
          <w:sz w:val="24"/>
          <w:szCs w:val="24"/>
        </w:rPr>
      </w:pPr>
      <w:del w:id="19" w:author="Marc W" w:date="2021-04-01T14:12:00Z">
        <w:r>
          <w:rPr>
            <w:b/>
            <w:bCs/>
            <w:sz w:val="24"/>
            <w:szCs w:val="24"/>
          </w:rPr>
          <w:br w:type="page"/>
        </w:r>
      </w:del>
    </w:p>
    <w:p w14:paraId="69960B35" w14:textId="135A7FC5" w:rsidR="00DC3A1C" w:rsidRDefault="00743FA9">
      <w:pPr>
        <w:spacing w:after="0"/>
        <w:rPr>
          <w:b/>
          <w:bCs/>
          <w:sz w:val="24"/>
          <w:szCs w:val="24"/>
        </w:rPr>
      </w:pPr>
      <w:r>
        <w:rPr>
          <w:b/>
          <w:bCs/>
          <w:sz w:val="24"/>
          <w:szCs w:val="24"/>
        </w:rPr>
        <w:t>MemberList – Prepared by Richard Fritz</w:t>
      </w:r>
    </w:p>
    <w:p w14:paraId="6D5F1BB3" w14:textId="77777777" w:rsidR="00DC3A1C" w:rsidRDefault="00743FA9">
      <w:pPr>
        <w:spacing w:after="0"/>
        <w:rPr>
          <w:ins w:id="20" w:author="Marc W" w:date="2021-04-01T14:12:00Z"/>
          <w:b/>
          <w:bCs/>
          <w:sz w:val="24"/>
          <w:szCs w:val="24"/>
        </w:rPr>
      </w:pPr>
      <w:ins w:id="21" w:author="Marc W" w:date="2021-04-01T14:12:00Z">
        <w:r>
          <w:rPr>
            <w:noProof/>
          </w:rPr>
          <w:drawing>
            <wp:inline distT="0" distB="0" distL="0" distR="0" wp14:anchorId="74B6A18D" wp14:editId="1D60A46C">
              <wp:extent cx="3017520" cy="171894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5"/>
                      <a:stretch>
                        <a:fillRect/>
                      </a:stretch>
                    </pic:blipFill>
                    <pic:spPr bwMode="auto">
                      <a:xfrm>
                        <a:off x="0" y="0"/>
                        <a:ext cx="3017520" cy="1718945"/>
                      </a:xfrm>
                      <a:prstGeom prst="rect">
                        <a:avLst/>
                      </a:prstGeom>
                    </pic:spPr>
                  </pic:pic>
                </a:graphicData>
              </a:graphic>
            </wp:inline>
          </w:drawing>
        </w:r>
      </w:ins>
    </w:p>
    <w:p w14:paraId="3C38DD20" w14:textId="034F6548" w:rsidR="00DC3A1C" w:rsidRDefault="00226AEB">
      <w:pPr>
        <w:spacing w:after="0"/>
        <w:rPr>
          <w:del w:id="22" w:author="Marc W" w:date="2021-04-01T14:12:00Z"/>
          <w:b/>
          <w:bCs/>
          <w:sz w:val="24"/>
          <w:szCs w:val="24"/>
        </w:rPr>
      </w:pPr>
      <w:del w:id="23" w:author="Marc W" w:date="2021-04-01T14:12:00Z">
        <w:r>
          <w:rPr>
            <w:b/>
            <w:bCs/>
            <w:noProof/>
            <w:sz w:val="24"/>
            <w:szCs w:val="24"/>
          </w:rPr>
          <w:drawing>
            <wp:inline distT="0" distB="0" distL="0" distR="0" wp14:anchorId="21169077" wp14:editId="5FA55C00">
              <wp:extent cx="3057525" cy="1628775"/>
              <wp:effectExtent l="0" t="0" r="0" b="0"/>
              <wp:docPr id="15" name="Picture 15"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3057525" cy="1628775"/>
                      </a:xfrm>
                      <a:prstGeom prst="rect">
                        <a:avLst/>
                      </a:prstGeom>
                    </pic:spPr>
                  </pic:pic>
                </a:graphicData>
              </a:graphic>
            </wp:inline>
          </w:drawing>
        </w:r>
      </w:del>
    </w:p>
    <w:p w14:paraId="17ED24D2" w14:textId="77777777" w:rsidR="00226AEB" w:rsidRDefault="00226AEB">
      <w:pPr>
        <w:spacing w:after="0"/>
        <w:rPr>
          <w:del w:id="24" w:author="Marc W" w:date="2021-04-01T14:12:00Z"/>
          <w:b/>
          <w:bCs/>
          <w:sz w:val="24"/>
          <w:szCs w:val="24"/>
        </w:rPr>
      </w:pPr>
    </w:p>
    <w:p w14:paraId="564D08DF" w14:textId="00321FF3" w:rsidR="00EB0DE9" w:rsidRDefault="00EB0DE9">
      <w:pPr>
        <w:spacing w:after="0"/>
        <w:rPr>
          <w:b/>
          <w:bCs/>
          <w:sz w:val="24"/>
          <w:szCs w:val="24"/>
        </w:rPr>
      </w:pPr>
      <w:r>
        <w:rPr>
          <w:b/>
          <w:bCs/>
          <w:sz w:val="24"/>
          <w:szCs w:val="24"/>
        </w:rPr>
        <w:t>Order – Prepared by Marc Wedo</w:t>
      </w:r>
    </w:p>
    <w:p w14:paraId="1E006BEB" w14:textId="1DA55356" w:rsidR="00EB0DE9" w:rsidRDefault="00EB0DE9">
      <w:pPr>
        <w:spacing w:after="0"/>
        <w:rPr>
          <w:b/>
          <w:bCs/>
          <w:sz w:val="24"/>
          <w:szCs w:val="24"/>
        </w:rPr>
      </w:pPr>
      <w:r>
        <w:rPr>
          <w:noProof/>
        </w:rPr>
        <w:drawing>
          <wp:inline distT="0" distB="0" distL="0" distR="0" wp14:anchorId="6A7ADEFC" wp14:editId="06C95419">
            <wp:extent cx="3971925" cy="347662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971925" cy="3476625"/>
                    </a:xfrm>
                    <a:prstGeom prst="rect">
                      <a:avLst/>
                    </a:prstGeom>
                  </pic:spPr>
                </pic:pic>
              </a:graphicData>
            </a:graphic>
          </wp:inline>
        </w:drawing>
      </w:r>
    </w:p>
    <w:p w14:paraId="6C87EB8A" w14:textId="67E4F9B8" w:rsidR="00DC3A1C" w:rsidRPr="00EB0DE9" w:rsidRDefault="00EB0DE9">
      <w:pPr>
        <w:spacing w:after="0"/>
        <w:rPr>
          <w:b/>
          <w:bCs/>
          <w:sz w:val="24"/>
          <w:szCs w:val="24"/>
        </w:rPr>
      </w:pPr>
      <w:r w:rsidRPr="00EB0DE9">
        <w:rPr>
          <w:b/>
          <w:bCs/>
          <w:sz w:val="24"/>
          <w:szCs w:val="24"/>
        </w:rPr>
        <w:t>OrderList – Prepared by Marc Wedo</w:t>
      </w:r>
    </w:p>
    <w:p w14:paraId="06D7F77A" w14:textId="10F9479C" w:rsidR="00EB0DE9" w:rsidRDefault="00EB0DE9">
      <w:pPr>
        <w:spacing w:after="0"/>
      </w:pPr>
      <w:r>
        <w:rPr>
          <w:noProof/>
        </w:rPr>
        <w:drawing>
          <wp:inline distT="0" distB="0" distL="0" distR="0" wp14:anchorId="2F716EE0" wp14:editId="2DB765DC">
            <wp:extent cx="2828925" cy="1733550"/>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stretch>
                      <a:fillRect/>
                    </a:stretch>
                  </pic:blipFill>
                  <pic:spPr>
                    <a:xfrm>
                      <a:off x="0" y="0"/>
                      <a:ext cx="2828925" cy="1733550"/>
                    </a:xfrm>
                    <a:prstGeom prst="rect">
                      <a:avLst/>
                    </a:prstGeom>
                  </pic:spPr>
                </pic:pic>
              </a:graphicData>
            </a:graphic>
          </wp:inline>
        </w:drawing>
      </w:r>
    </w:p>
    <w:p w14:paraId="1F908300" w14:textId="77777777" w:rsidR="00DC3A1C" w:rsidRDefault="00DC3A1C">
      <w:pPr>
        <w:spacing w:after="0"/>
        <w:rPr>
          <w:ins w:id="25" w:author="Marc W" w:date="2021-04-01T14:12:00Z"/>
        </w:rPr>
      </w:pPr>
    </w:p>
    <w:p w14:paraId="05FE6095" w14:textId="77777777" w:rsidR="00EB0DE9" w:rsidRDefault="00EB0DE9">
      <w:pPr>
        <w:spacing w:after="0"/>
        <w:rPr>
          <w:ins w:id="26" w:author="Marc W" w:date="2021-04-01T14:12:00Z"/>
        </w:rPr>
      </w:pPr>
    </w:p>
    <w:p w14:paraId="0ACBF5D8" w14:textId="77777777" w:rsidR="00EB0DE9" w:rsidRDefault="00EB0DE9">
      <w:pPr>
        <w:spacing w:after="0"/>
        <w:rPr>
          <w:ins w:id="27" w:author="Marc W" w:date="2021-04-01T14:12:00Z"/>
        </w:rPr>
      </w:pPr>
    </w:p>
    <w:p w14:paraId="220C5FF6" w14:textId="7FAA3F77" w:rsidR="008C5FC5" w:rsidRDefault="008C5FC5" w:rsidP="00226AEB">
      <w:pPr>
        <w:spacing w:after="0"/>
        <w:rPr>
          <w:del w:id="28" w:author="Marc W" w:date="2021-04-01T14:12:00Z"/>
        </w:rPr>
      </w:pPr>
      <w:del w:id="29" w:author="Marc W" w:date="2021-04-01T14:12:00Z">
        <w:r>
          <w:br/>
        </w:r>
        <w:r>
          <w:br w:type="page"/>
        </w:r>
      </w:del>
    </w:p>
    <w:p w14:paraId="35FEE7EF" w14:textId="4D3B94B7" w:rsidR="008C5FC5" w:rsidRDefault="008C5FC5">
      <w:pPr>
        <w:spacing w:after="0"/>
        <w:rPr>
          <w:del w:id="30" w:author="Marc W" w:date="2021-04-01T14:12:00Z"/>
        </w:rPr>
      </w:pPr>
      <w:del w:id="31" w:author="Marc W" w:date="2021-04-01T14:12:00Z">
        <w:r>
          <w:rPr>
            <w:b/>
            <w:bCs/>
            <w:sz w:val="24"/>
            <w:szCs w:val="24"/>
          </w:rPr>
          <w:delText>Product – Prepared by Richard Fritz</w:delText>
        </w:r>
      </w:del>
    </w:p>
    <w:p w14:paraId="0C5DA82D" w14:textId="3C9AF4B2" w:rsidR="008C5FC5" w:rsidRDefault="00226AEB">
      <w:pPr>
        <w:spacing w:after="0"/>
        <w:rPr>
          <w:del w:id="32" w:author="Marc W" w:date="2021-04-01T14:12:00Z"/>
        </w:rPr>
      </w:pPr>
      <w:del w:id="33" w:author="Marc W" w:date="2021-04-01T14:12:00Z">
        <w:r>
          <w:rPr>
            <w:noProof/>
          </w:rPr>
          <w:drawing>
            <wp:inline distT="0" distB="0" distL="0" distR="0" wp14:anchorId="1FAA15D3" wp14:editId="7492B72B">
              <wp:extent cx="5591175" cy="4105275"/>
              <wp:effectExtent l="0" t="0" r="0" b="0"/>
              <wp:docPr id="18" name="Picture 1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 rectang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591175" cy="4105275"/>
                      </a:xfrm>
                      <a:prstGeom prst="rect">
                        <a:avLst/>
                      </a:prstGeom>
                    </pic:spPr>
                  </pic:pic>
                </a:graphicData>
              </a:graphic>
            </wp:inline>
          </w:drawing>
        </w:r>
      </w:del>
    </w:p>
    <w:p w14:paraId="356401F2" w14:textId="77A2A3E1" w:rsidR="00DC3A1C" w:rsidRDefault="00DC3A1C">
      <w:pPr>
        <w:spacing w:after="0"/>
        <w:rPr>
          <w:del w:id="34" w:author="Marc W" w:date="2021-04-01T14:12:00Z"/>
        </w:rPr>
      </w:pPr>
    </w:p>
    <w:p w14:paraId="3575E0EE" w14:textId="3B89E854" w:rsidR="008C5FC5" w:rsidRDefault="008C5FC5">
      <w:pPr>
        <w:spacing w:after="0"/>
        <w:rPr>
          <w:del w:id="35" w:author="Marc W" w:date="2021-04-01T14:12:00Z"/>
          <w:b/>
          <w:bCs/>
          <w:sz w:val="24"/>
          <w:szCs w:val="24"/>
        </w:rPr>
      </w:pPr>
      <w:del w:id="36" w:author="Marc W" w:date="2021-04-01T14:12:00Z">
        <w:r>
          <w:rPr>
            <w:b/>
            <w:bCs/>
            <w:sz w:val="24"/>
            <w:szCs w:val="24"/>
          </w:rPr>
          <w:delText>Inventory – Prepared by Richard Fritz</w:delText>
        </w:r>
      </w:del>
    </w:p>
    <w:p w14:paraId="34A2B429" w14:textId="5F0A5153" w:rsidR="00226AEB" w:rsidRDefault="00226AEB">
      <w:pPr>
        <w:spacing w:after="0"/>
        <w:rPr>
          <w:del w:id="37" w:author="Marc W" w:date="2021-04-01T14:12:00Z"/>
        </w:rPr>
      </w:pPr>
      <w:del w:id="38" w:author="Marc W" w:date="2021-04-01T14:12:00Z">
        <w:r>
          <w:rPr>
            <w:noProof/>
          </w:rPr>
          <w:drawing>
            <wp:inline distT="0" distB="0" distL="0" distR="0" wp14:anchorId="29DED291" wp14:editId="20BD7DDC">
              <wp:extent cx="2771775" cy="1533525"/>
              <wp:effectExtent l="0" t="0" r="0" b="0"/>
              <wp:docPr id="19" name="Picture 1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 rectang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71775" cy="1533525"/>
                      </a:xfrm>
                      <a:prstGeom prst="rect">
                        <a:avLst/>
                      </a:prstGeom>
                    </pic:spPr>
                  </pic:pic>
                </a:graphicData>
              </a:graphic>
            </wp:inline>
          </w:drawing>
        </w:r>
      </w:del>
    </w:p>
    <w:p w14:paraId="60293186" w14:textId="209213BA" w:rsidR="00EB0DE9" w:rsidRDefault="00EB0DE9">
      <w:pPr>
        <w:spacing w:after="0"/>
        <w:rPr>
          <w:del w:id="39" w:author="Marc W" w:date="2021-04-01T14:12:00Z"/>
        </w:rPr>
      </w:pPr>
    </w:p>
    <w:p w14:paraId="34708008" w14:textId="5AEC822E" w:rsidR="00EB0DE9" w:rsidRDefault="00EB0DE9">
      <w:pPr>
        <w:spacing w:after="0"/>
        <w:rPr>
          <w:del w:id="40" w:author="Marc W" w:date="2021-04-01T14:12:00Z"/>
        </w:rPr>
      </w:pPr>
    </w:p>
    <w:p w14:paraId="173625F2" w14:textId="77777777" w:rsidR="00226AEB" w:rsidRDefault="00226AEB">
      <w:pPr>
        <w:spacing w:after="0" w:line="240" w:lineRule="auto"/>
        <w:rPr>
          <w:del w:id="41" w:author="Marc W" w:date="2021-04-01T14:12:00Z"/>
          <w:b/>
          <w:bCs/>
        </w:rPr>
      </w:pPr>
      <w:del w:id="42" w:author="Marc W" w:date="2021-04-01T14:12:00Z">
        <w:r>
          <w:rPr>
            <w:b/>
            <w:bCs/>
          </w:rPr>
          <w:br w:type="page"/>
        </w:r>
      </w:del>
    </w:p>
    <w:p w14:paraId="3E4AFF4B" w14:textId="1F0B7FE5" w:rsidR="00EB0DE9" w:rsidRPr="00EB0DE9" w:rsidRDefault="00EB0DE9">
      <w:pPr>
        <w:spacing w:after="0"/>
        <w:rPr>
          <w:b/>
          <w:bCs/>
        </w:rPr>
      </w:pPr>
      <w:r w:rsidRPr="00EB0DE9">
        <w:rPr>
          <w:b/>
          <w:bCs/>
        </w:rPr>
        <w:t xml:space="preserve">Conceptual Class Diagram – Prepared by Marc </w:t>
      </w:r>
      <w:r w:rsidR="00C01C84">
        <w:rPr>
          <w:b/>
          <w:bCs/>
        </w:rPr>
        <w:t>Wedo</w:t>
      </w:r>
    </w:p>
    <w:p w14:paraId="03D82353" w14:textId="186099A5" w:rsidR="00EB0DE9" w:rsidRDefault="00EB0DE9">
      <w:pPr>
        <w:spacing w:after="0"/>
      </w:pPr>
      <w:r>
        <w:rPr>
          <w:noProof/>
        </w:rPr>
        <w:drawing>
          <wp:inline distT="0" distB="0" distL="0" distR="0" wp14:anchorId="4CF31B4B" wp14:editId="5C29A38F">
            <wp:extent cx="5943600" cy="5774690"/>
            <wp:effectExtent l="0" t="0" r="0" b="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21"/>
                    <a:stretch>
                      <a:fillRect/>
                    </a:stretch>
                  </pic:blipFill>
                  <pic:spPr>
                    <a:xfrm>
                      <a:off x="0" y="0"/>
                      <a:ext cx="5943600" cy="5774690"/>
                    </a:xfrm>
                    <a:prstGeom prst="rect">
                      <a:avLst/>
                    </a:prstGeom>
                  </pic:spPr>
                </pic:pic>
              </a:graphicData>
            </a:graphic>
          </wp:inline>
        </w:drawing>
      </w:r>
    </w:p>
    <w:sectPr w:rsidR="00EB0D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BoldMT">
    <w:panose1 w:val="00000000000000000000"/>
    <w:charset w:val="00"/>
    <w:family w:val="roman"/>
    <w:notTrueType/>
    <w:pitch w:val="default"/>
  </w:font>
  <w:font w:name="TimesNewRomanPS-BoldMT">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B026A"/>
    <w:multiLevelType w:val="multilevel"/>
    <w:tmpl w:val="B80077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12320A5"/>
    <w:multiLevelType w:val="multilevel"/>
    <w:tmpl w:val="22D46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3786845"/>
    <w:multiLevelType w:val="multilevel"/>
    <w:tmpl w:val="FBE08D4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6FA4395E"/>
    <w:multiLevelType w:val="multilevel"/>
    <w:tmpl w:val="328EF18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72AD394F"/>
    <w:multiLevelType w:val="multilevel"/>
    <w:tmpl w:val="8BC80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4"/>
  </w:num>
  <w:num w:numId="2">
    <w:abstractNumId w:val="2"/>
  </w:num>
  <w:num w:numId="3">
    <w:abstractNumId w:val="1"/>
  </w:num>
  <w:num w:numId="4">
    <w:abstractNumId w:val="3"/>
  </w:num>
  <w:num w:numId="5">
    <w:abstractNumId w:val="0"/>
  </w:num>
  <w:num w:numId="6">
    <w:abstractNumId w:val="1"/>
    <w:lvlOverride w:ilvl="0">
      <w:startOverride w:val="1"/>
    </w:lvlOverride>
  </w:num>
  <w:num w:numId="7">
    <w:abstractNumId w:val="2"/>
    <w:lvlOverride w:ilvl="0">
      <w:startOverride w:val="1"/>
    </w:lvlOverride>
  </w:num>
  <w:num w:numId="8">
    <w:abstractNumId w:val="2"/>
  </w:num>
  <w:num w:numId="9">
    <w:abstractNumId w:val="2"/>
  </w:num>
  <w:num w:numId="10">
    <w:abstractNumId w:val="2"/>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C3A1C"/>
    <w:rsid w:val="001F5CC0"/>
    <w:rsid w:val="00226AEB"/>
    <w:rsid w:val="00743FA9"/>
    <w:rsid w:val="008C5FC5"/>
    <w:rsid w:val="00A205D2"/>
    <w:rsid w:val="00C01C84"/>
    <w:rsid w:val="00DC3A1C"/>
    <w:rsid w:val="00E56364"/>
    <w:rsid w:val="00EB0DE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ED39"/>
  <w15:docId w15:val="{03C0DA5B-A6BA-43C9-ACAD-B2DC1BCC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9601EC"/>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9601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205D2"/>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3DDAF-61AC-4ED9-AB30-B90BBF214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Fritz, Richard A</dc:creator>
  <dc:description/>
  <cp:lastModifiedBy>Fritz, Richard A</cp:lastModifiedBy>
  <cp:revision>1</cp:revision>
  <dcterms:created xsi:type="dcterms:W3CDTF">2021-03-21T15:57:00Z</dcterms:created>
  <dcterms:modified xsi:type="dcterms:W3CDTF">2021-04-01T19:12:00Z</dcterms:modified>
  <dc:language>en-US</dc:language>
</cp:coreProperties>
</file>